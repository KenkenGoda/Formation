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4AA" w:rsidDel="007E089B" w:rsidRDefault="007C04AA" w:rsidP="007C04AA">
      <w:pPr>
        <w:autoSpaceDE w:val="0"/>
        <w:autoSpaceDN w:val="0"/>
        <w:adjustRightInd w:val="0"/>
        <w:jc w:val="left"/>
        <w:rPr>
          <w:del w:id="0" w:author="matsuo@ess.sci.osaka-u.ac.jp" w:date="2019-01-15T11:52:00Z"/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Decades ago, the discussion of planetary formation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in solar system was developed </w:t>
      </w:r>
      <w:ins w:id="1" w:author="matsuo@ess.sci.osaka-u.ac.jp" w:date="2019-01-15T11:52:00Z">
        <w:r w:rsidR="007E089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for the solar system </w:t>
        </w:r>
      </w:ins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Hayashi et al. 1985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)</w:t>
      </w:r>
      <w:ins w:id="2" w:author="matsuo@ess.sci.osaka-u.ac.jp" w:date="2019-01-15T11:52:00Z">
        <w:r w:rsidR="007E089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. T</w:t>
        </w:r>
      </w:ins>
      <w:del w:id="3" w:author="matsuo@ess.sci.osaka-u.ac.jp" w:date="2019-01-15T11:52:00Z">
        <w:r w:rsidDel="007E089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,</w:delText>
        </w:r>
      </w:del>
    </w:p>
    <w:p w:rsidR="007C04AA" w:rsidDel="00EC0845" w:rsidRDefault="007C04AA" w:rsidP="001815A3">
      <w:pPr>
        <w:autoSpaceDE w:val="0"/>
        <w:autoSpaceDN w:val="0"/>
        <w:adjustRightInd w:val="0"/>
        <w:jc w:val="left"/>
        <w:rPr>
          <w:del w:id="4" w:author="matsuo@ess.sci.osaka-u.ac.jp" w:date="2019-01-15T12:13:00Z"/>
          <w:rFonts w:ascii="Times New Roman" w:hAnsi="Times New Roman" w:cs="Times New Roman"/>
          <w:color w:val="FF0000"/>
          <w:kern w:val="0"/>
          <w:sz w:val="20"/>
          <w:szCs w:val="20"/>
        </w:rPr>
        <w:pPrChange w:id="5" w:author="matsuo@ess.sci.osaka-u.ac.jp" w:date="2019-01-15T13:50:00Z">
          <w:pPr>
            <w:autoSpaceDE w:val="0"/>
            <w:autoSpaceDN w:val="0"/>
            <w:adjustRightInd w:val="0"/>
            <w:jc w:val="left"/>
          </w:pPr>
        </w:pPrChange>
      </w:pPr>
      <w:del w:id="6" w:author="matsuo@ess.sci.osaka-u.ac.jp" w:date="2019-01-15T11:52:00Z">
        <w:r w:rsidDel="007E089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and t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wo </w:t>
      </w:r>
      <w:r w:rsidR="003E0AB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representative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formation scenarios for Jupiter </w:t>
      </w:r>
      <w:ins w:id="7" w:author="matsuo@ess.sci.osaka-u.ac.jp" w:date="2019-01-15T11:52:00Z">
        <w:r w:rsidR="007E089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have been</w:t>
        </w:r>
      </w:ins>
      <w:del w:id="8" w:author="matsuo@ess.sci.osaka-u.ac.jp" w:date="2019-01-15T11:52:00Z">
        <w:r w:rsidDel="007E089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was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proposed</w:t>
      </w:r>
      <w:ins w:id="9" w:author="matsuo@ess.sci.osaka-u.ac.jp" w:date="2019-01-15T11:53:00Z">
        <w:r w:rsidR="007E089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:</w:t>
        </w:r>
      </w:ins>
      <w:del w:id="10" w:author="matsuo@ess.sci.osaka-u.ac.jp" w:date="2019-01-15T11:53:00Z">
        <w:r w:rsidDel="007E089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.</w:delText>
        </w:r>
      </w:del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ins w:id="11" w:author="matsuo@ess.sci.osaka-u.ac.jp" w:date="2019-01-15T11:53:00Z">
        <w:r w:rsidR="007E089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C</w:t>
        </w:r>
      </w:ins>
      <w:del w:id="12" w:author="matsuo@ess.sci.osaka-u.ac.jp" w:date="2019-01-15T11:53:00Z">
        <w:r w:rsidDel="007E089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One is c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ore accretion (</w:t>
      </w:r>
      <w:proofErr w:type="spellStart"/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Perri</w:t>
      </w:r>
      <w:proofErr w:type="spellEnd"/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&amp; Cameron 1974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;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Mizuno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1980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;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Pollack et al. 1996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) and </w:t>
      </w:r>
      <w:del w:id="13" w:author="matsuo@ess.sci.osaka-u.ac.jp" w:date="2019-01-15T11:53:00Z">
        <w:r w:rsidDel="007E089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another is 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disk instability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Kuiper 1951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;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Boss 1997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;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Mayer et al. 2002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). In theory,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the two planetary-formation processes have different dependences on disk metallicity, which is </w:t>
      </w:r>
      <w:ins w:id="14" w:author="matsuo@ess.sci.osaka-u.ac.jp" w:date="2019-01-15T11:53:00Z">
        <w:r w:rsidR="007E089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defined as the </w:t>
        </w:r>
      </w:ins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ratio of </w:t>
      </w:r>
      <w:ins w:id="15" w:author="matsuo@ess.sci.osaka-u.ac.jp" w:date="2019-01-15T11:53:00Z">
        <w:r w:rsidR="007E089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</w:t>
        </w:r>
      </w:ins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metal</w:t>
      </w:r>
      <w:ins w:id="16" w:author="matsuo@ess.sci.osaka-u.ac.jp" w:date="2019-01-15T11:54:00Z">
        <w:r w:rsidR="007E089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-</w:t>
        </w:r>
      </w:ins>
      <w:del w:id="17" w:author="matsuo@ess.sci.osaka-u.ac.jp" w:date="2019-01-15T11:53:00Z">
        <w:r w:rsidDel="007E089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-density-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number</w:t>
      </w:r>
      <w:ins w:id="18" w:author="matsuo@ess.sci.osaka-u.ac.jp" w:date="2019-01-15T11:54:00Z">
        <w:r w:rsidR="007E089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-density</w:t>
        </w:r>
      </w:ins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to hydrogen atoms, and planet mass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(e.g.,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Matsuo et al. 2007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). For </w:t>
      </w:r>
      <w:ins w:id="19" w:author="matsuo@ess.sci.osaka-u.ac.jp" w:date="2019-01-15T11:54:00Z">
        <w:r w:rsidR="007E089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</w:t>
        </w:r>
      </w:ins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core accretion </w:t>
      </w:r>
      <w:ins w:id="20" w:author="matsuo@ess.sci.osaka-u.ac.jp" w:date="2019-01-15T11:54:00Z">
        <w:r w:rsidR="007E089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model</w:t>
        </w:r>
      </w:ins>
      <w:del w:id="21" w:author="matsuo@ess.sci.osaka-u.ac.jp" w:date="2019-01-15T11:54:00Z">
        <w:r w:rsidDel="007E089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model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</w:t>
      </w:r>
      <w:ins w:id="22" w:author="matsuo@ess.sci.osaka-u.ac.jp" w:date="2019-01-15T11:56:00Z">
        <w:r w:rsidR="007E089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del w:id="23" w:author="matsuo@ess.sci.osaka-u.ac.jp" w:date="2019-01-15T11:56:00Z">
        <w:r w:rsidDel="007E089B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7E089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since 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 proto</w:t>
      </w:r>
      <w:ins w:id="24" w:author="matsuo@ess.sci.osaka-u.ac.jp" w:date="2019-01-15T11:55:00Z">
        <w:r w:rsidR="007E089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-</w:t>
        </w:r>
      </w:ins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planet core </w:t>
      </w:r>
      <w:del w:id="25" w:author="matsuo@ess.sci.osaka-u.ac.jp" w:date="2019-01-15T11:55:00Z">
        <w:r w:rsidDel="007E089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needs </w:delText>
        </w:r>
      </w:del>
      <w:ins w:id="26" w:author="matsuo@ess.sci.osaka-u.ac.jp" w:date="2019-01-15T11:55:00Z">
        <w:r w:rsidR="007E089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easily</w:t>
        </w:r>
        <w:r w:rsidR="007E089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del w:id="27" w:author="matsuo@ess.sci.osaka-u.ac.jp" w:date="2019-01-15T11:55:00Z">
        <w:r w:rsidDel="007E089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to 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grow</w:t>
      </w:r>
      <w:ins w:id="28" w:author="matsuo@ess.sci.osaka-u.ac.jp" w:date="2019-01-15T11:55:00Z">
        <w:r w:rsidR="007E089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s</w:t>
        </w:r>
      </w:ins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to the critical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core mass before the disk gas dissipates</w:t>
      </w:r>
      <w:ins w:id="29" w:author="matsuo@ess.sci.osaka-u.ac.jp" w:date="2019-01-15T11:56:00Z">
        <w:r w:rsidR="007E089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. This occurs because</w:t>
        </w:r>
      </w:ins>
      <w:del w:id="30" w:author="matsuo@ess.sci.osaka-u.ac.jp" w:date="2019-01-15T11:56:00Z">
        <w:r w:rsidDel="007E089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,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ins w:id="31" w:author="matsuo@ess.sci.osaka-u.ac.jp" w:date="2019-01-15T11:56:00Z">
        <w:r w:rsidR="007E089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the disk metallicity ref</w:t>
        </w:r>
        <w:r w:rsidR="008E0F77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lects the building </w:t>
        </w:r>
      </w:ins>
      <w:ins w:id="32" w:author="matsuo@ess.sci.osaka-u.ac.jp" w:date="2019-01-15T11:57:00Z">
        <w:r w:rsidR="008E0F77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materials available for the core</w:t>
        </w:r>
      </w:ins>
      <w:del w:id="33" w:author="matsuo@ess.sci.osaka-u.ac.jp" w:date="2019-01-15T11:56:00Z">
        <w:r w:rsidDel="007E089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it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del w:id="34" w:author="matsuo@ess.sci.osaka-u.ac.jp" w:date="2019-01-15T11:57:00Z">
        <w:r w:rsidDel="008E0F77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easily occurs</w:delText>
        </w:r>
        <w:r w:rsidDel="008E0F77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8E0F77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in the metal-rich region promoting the growth </w:delText>
        </w:r>
      </w:del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Ida &amp;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Lin 2004</w:t>
      </w:r>
      <w:r>
        <w:rPr>
          <w:rFonts w:ascii="Times New Roman" w:hAnsi="Times New Roman" w:cs="Times New Roman"/>
          <w:color w:val="0000FF"/>
          <w:kern w:val="0"/>
          <w:sz w:val="14"/>
          <w:szCs w:val="14"/>
        </w:rPr>
        <w:t>b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; </w:t>
      </w:r>
      <w:proofErr w:type="spellStart"/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Mordasini</w:t>
      </w:r>
      <w:proofErr w:type="spellEnd"/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et al. 2012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). </w:t>
      </w:r>
      <w:del w:id="35" w:author="matsuo@ess.sci.osaka-u.ac.jp" w:date="2019-01-15T11:58:00Z">
        <w:r w:rsidDel="008E0F77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delText>Actually</w:delText>
        </w:r>
      </w:del>
      <w:ins w:id="36" w:author="matsuo@ess.sci.osaka-u.ac.jp" w:date="2019-01-15T11:58:00Z">
        <w:r w:rsidR="008E0F77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In fact</w:t>
        </w:r>
      </w:ins>
      <w:r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, </w:t>
      </w:r>
      <w:ins w:id="37" w:author="matsuo@ess.sci.osaka-u.ac.jp" w:date="2019-01-15T11:59:00Z">
        <w:r w:rsidR="008E0F77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since the first planet orbiting a normal star was discovered (</w:t>
        </w:r>
        <w:r w:rsidR="00A778DB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Mayor &amp; </w:t>
        </w:r>
        <w:proofErr w:type="spellStart"/>
        <w:r w:rsidR="00A778DB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Queloz</w:t>
        </w:r>
        <w:proofErr w:type="spellEnd"/>
        <w:r w:rsidR="00A778DB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1995</w:t>
        </w:r>
        <w:r w:rsidR="008E0F77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)</w:t>
        </w:r>
        <w:r w:rsidR="00A778DB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, large-sized radial</w:t>
        </w:r>
      </w:ins>
      <w:ins w:id="38" w:author="matsuo@ess.sci.osaka-u.ac.jp" w:date="2019-01-15T12:00:00Z">
        <w:r w:rsidR="00A778DB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velocity observations have revealed that</w:t>
        </w:r>
      </w:ins>
      <w:ins w:id="39" w:author="matsuo@ess.sci.osaka-u.ac.jp" w:date="2019-01-15T12:01:00Z">
        <w:r w:rsidR="00A778DB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,</w:t>
        </w:r>
      </w:ins>
      <w:ins w:id="40" w:author="matsuo@ess.sci.osaka-u.ac.jp" w:date="2019-01-15T12:00:00Z">
        <w:r w:rsidR="00A778DB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</w:t>
        </w:r>
      </w:ins>
      <w:ins w:id="41" w:author="matsuo@ess.sci.osaka-u.ac.jp" w:date="2019-01-15T12:01:00Z">
        <w:r w:rsidR="00A778DB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while </w:t>
        </w:r>
      </w:ins>
      <w:ins w:id="42" w:author="matsuo@ess.sci.osaka-u.ac.jp" w:date="2019-01-15T12:02:00Z">
        <w:r w:rsidR="00A778DB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the metallicities of stars hosting smaller planets such as Neptune-like planets and super-Earths </w:t>
        </w:r>
      </w:ins>
      <w:ins w:id="43" w:author="matsuo@ess.sci.osaka-u.ac.jp" w:date="2019-01-15T12:03:00Z">
        <w:r w:rsidR="00A778DB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are significantly lower than those of stars orbited by </w:t>
        </w:r>
      </w:ins>
      <w:ins w:id="44" w:author="matsuo@ess.sci.osaka-u.ac.jp" w:date="2019-01-15T12:04:00Z">
        <w:r w:rsidR="007525D4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extrasolar </w:t>
        </w:r>
      </w:ins>
      <w:ins w:id="45" w:author="matsuo@ess.sci.osaka-u.ac.jp" w:date="2019-01-15T12:03:00Z">
        <w:r w:rsidR="00A778DB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gas giants (</w:t>
        </w:r>
      </w:ins>
      <w:ins w:id="46" w:author="matsuo@ess.sci.osaka-u.ac.jp" w:date="2019-01-15T12:04:00Z">
        <w:r w:rsidR="00A778DB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Mayor et al. 2011; Wang &amp; Fischer 2015</w:t>
        </w:r>
      </w:ins>
      <w:ins w:id="47" w:author="matsuo@ess.sci.osaka-u.ac.jp" w:date="2019-01-15T12:03:00Z">
        <w:r w:rsidR="00A778DB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)</w:t>
        </w:r>
      </w:ins>
      <w:ins w:id="48" w:author="matsuo@ess.sci.osaka-u.ac.jp" w:date="2019-01-15T12:01:00Z">
        <w:r w:rsidR="00A778DB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, </w:t>
        </w:r>
      </w:ins>
      <w:ins w:id="49" w:author="matsuo@ess.sci.osaka-u.ac.jp" w:date="2019-01-15T12:04:00Z">
        <w:r w:rsidR="007525D4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the</w:t>
        </w:r>
      </w:ins>
      <w:ins w:id="50" w:author="matsuo@ess.sci.osaka-u.ac.jp" w:date="2019-01-15T12:00:00Z">
        <w:r w:rsidR="00A778DB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gas giants preferentially orbit metal-rich stars</w:t>
        </w:r>
      </w:ins>
      <w:ins w:id="51" w:author="matsuo@ess.sci.osaka-u.ac.jp" w:date="2019-01-15T12:01:00Z">
        <w:r w:rsidR="00A778DB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(e.g., Santos et al. 2003; Fischer &amp; </w:t>
        </w:r>
        <w:proofErr w:type="spellStart"/>
        <w:r w:rsidR="00A778DB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Valenti</w:t>
        </w:r>
        <w:proofErr w:type="spellEnd"/>
        <w:r w:rsidR="00A778DB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2005). </w:t>
        </w:r>
      </w:ins>
      <w:ins w:id="52" w:author="matsuo@ess.sci.osaka-u.ac.jp" w:date="2019-01-15T12:04:00Z">
        <w:r w:rsidR="007525D4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Because the central star </w:t>
        </w:r>
      </w:ins>
      <w:ins w:id="53" w:author="matsuo@ess.sci.osaka-u.ac.jp" w:date="2019-01-15T12:05:00Z">
        <w:r w:rsidR="007525D4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and its surrounding protoplanetary disks are formed from a same molecular cloud, according to the primordial hypothesis, </w:t>
        </w:r>
      </w:ins>
      <w:ins w:id="54" w:author="matsuo@ess.sci.osaka-u.ac.jp" w:date="2019-01-15T12:06:00Z">
        <w:r w:rsidR="007525D4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most gas giants are thought to have formed via the core accretion. </w:t>
        </w:r>
      </w:ins>
      <w:ins w:id="55" w:author="matsuo@ess.sci.osaka-u.ac.jp" w:date="2019-01-15T12:10:00Z">
        <w:r w:rsidR="00C433AC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Regarding the planet mass, t</w:t>
        </w:r>
      </w:ins>
      <w:ins w:id="56" w:author="matsuo@ess.sci.osaka-u.ac.jp" w:date="2019-01-15T12:07:00Z">
        <w:r w:rsidR="00C433AC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he gas giants </w:t>
        </w:r>
      </w:ins>
      <w:ins w:id="57" w:author="matsuo@ess.sci.osaka-u.ac.jp" w:date="2019-01-15T12:08:00Z">
        <w:r w:rsidR="00C433AC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with planet mass up to 30 MJ </w:t>
        </w:r>
      </w:ins>
      <w:ins w:id="58" w:author="matsuo@ess.sci.osaka-u.ac.jp" w:date="2019-01-15T12:09:00Z">
        <w:r w:rsidR="00C433AC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are </w:t>
        </w:r>
      </w:ins>
      <w:ins w:id="59" w:author="matsuo@ess.sci.osaka-u.ac.jp" w:date="2019-01-15T12:08:00Z">
        <w:r w:rsidR="00C433AC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potentially </w:t>
        </w:r>
      </w:ins>
      <w:ins w:id="60" w:author="matsuo@ess.sci.osaka-u.ac.jp" w:date="2019-01-15T12:09:00Z">
        <w:r w:rsidR="00C433AC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formed via the core accretion (e.g., </w:t>
        </w:r>
        <w:proofErr w:type="spellStart"/>
        <w:r w:rsidR="00C433AC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Tani</w:t>
        </w:r>
      </w:ins>
      <w:ins w:id="61" w:author="matsuo@ess.sci.osaka-u.ac.jp" w:date="2019-01-15T12:10:00Z">
        <w:r w:rsidR="00C433AC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gawa</w:t>
        </w:r>
        <w:proofErr w:type="spellEnd"/>
        <w:r w:rsidR="00C433AC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et al. 2008</w:t>
        </w:r>
      </w:ins>
      <w:ins w:id="62" w:author="matsuo@ess.sci.osaka-u.ac.jp" w:date="2019-01-15T12:09:00Z">
        <w:r w:rsidR="00C433AC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; </w:t>
        </w:r>
        <w:proofErr w:type="spellStart"/>
        <w:r w:rsidR="00C433AC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Tanigawa</w:t>
        </w:r>
        <w:proofErr w:type="spellEnd"/>
        <w:r w:rsidR="00C433AC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&amp; Tanaka 2016)</w:t>
        </w:r>
      </w:ins>
      <w:ins w:id="63" w:author="matsuo@ess.sci.osaka-u.ac.jp" w:date="2019-01-15T12:10:00Z">
        <w:r w:rsidR="00C433AC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.</w:t>
        </w:r>
      </w:ins>
      <w:ins w:id="64" w:author="matsuo@ess.sci.osaka-u.ac.jp" w:date="2019-01-15T12:09:00Z">
        <w:r w:rsidR="00C433AC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</w:t>
        </w:r>
      </w:ins>
      <w:ins w:id="65" w:author="matsuo@ess.sci.osaka-u.ac.jp" w:date="2019-01-15T12:10:00Z">
        <w:r w:rsidR="00C433AC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T</w:t>
        </w:r>
      </w:ins>
      <w:ins w:id="66" w:author="matsuo@ess.sci.osaka-u.ac.jp" w:date="2019-01-15T12:09:00Z">
        <w:r w:rsidR="00C433AC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he number of the gas giants </w:t>
        </w:r>
      </w:ins>
      <w:ins w:id="67" w:author="matsuo@ess.sci.osaka-u.ac.jp" w:date="2019-01-15T12:11:00Z">
        <w:r w:rsidR="00D538F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also </w:t>
        </w:r>
      </w:ins>
      <w:ins w:id="68" w:author="matsuo@ess.sci.osaka-u.ac.jp" w:date="2019-01-15T12:09:00Z">
        <w:r w:rsidR="00C433AC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decreases as the</w:t>
        </w:r>
      </w:ins>
      <w:ins w:id="69" w:author="matsuo@ess.sci.osaka-u.ac.jp" w:date="2019-01-15T12:10:00Z">
        <w:r w:rsidR="00C433AC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</w:t>
        </w:r>
      </w:ins>
      <w:ins w:id="70" w:author="matsuo@ess.sci.osaka-u.ac.jp" w:date="2019-01-15T12:12:00Z">
        <w:r w:rsidR="00D538F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planet mass is higher</w:t>
        </w:r>
        <w:r w:rsidR="00F34B52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(e.g., </w:t>
        </w:r>
        <w:proofErr w:type="spellStart"/>
        <w:r w:rsidR="00F34B52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Mordasini</w:t>
        </w:r>
        <w:proofErr w:type="spellEnd"/>
        <w:r w:rsidR="00F34B52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et al. 2009)</w:t>
        </w:r>
        <w:r w:rsidR="00D538F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.</w:t>
        </w:r>
      </w:ins>
      <w:ins w:id="71" w:author="matsuo@ess.sci.osaka-u.ac.jp" w:date="2019-01-15T12:14:00Z">
        <w:r w:rsidR="00EC0845">
          <w:rPr>
            <w:rFonts w:ascii="Times New Roman" w:hAnsi="Times New Roman" w:cs="Times New Roman" w:hint="eastAsia"/>
            <w:color w:val="FF0000"/>
            <w:kern w:val="0"/>
            <w:sz w:val="20"/>
            <w:szCs w:val="20"/>
          </w:rPr>
          <w:t xml:space="preserve"> </w:t>
        </w:r>
      </w:ins>
      <w:ins w:id="72" w:author="matsuo@ess.sci.osaka-u.ac.jp" w:date="2019-01-15T12:15:00Z">
        <w:r w:rsidR="00EC084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For the disk instabi</w:t>
        </w:r>
      </w:ins>
      <w:ins w:id="73" w:author="matsuo@ess.sci.osaka-u.ac.jp" w:date="2019-01-15T12:16:00Z">
        <w:r w:rsidR="00EC084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lity scenari</w:t>
        </w:r>
      </w:ins>
      <w:ins w:id="74" w:author="matsuo@ess.sci.osaka-u.ac.jp" w:date="2019-01-15T12:20:00Z">
        <w:r w:rsidR="00F27FB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o, </w:t>
        </w:r>
      </w:ins>
      <w:moveToRangeStart w:id="75" w:author="matsuo@ess.sci.osaka-u.ac.jp" w:date="2019-01-15T12:20:00Z" w:name="move535318140"/>
      <w:moveTo w:id="76" w:author="matsuo@ess.sci.osaka-u.ac.jp" w:date="2019-01-15T12:20:00Z">
        <w:del w:id="77" w:author="matsuo@ess.sci.osaka-u.ac.jp" w:date="2019-01-15T12:20:00Z">
          <w:r w:rsidR="00F27FBA" w:rsidDel="00F27FBA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>On the other hand,</w:delText>
          </w:r>
          <w:r w:rsidR="00F27FBA" w:rsidDel="00F27FBA">
            <w:rPr>
              <w:rFonts w:ascii="Times New Roman" w:hAnsi="Times New Roman" w:cs="Times New Roman" w:hint="eastAsia"/>
              <w:color w:val="FF0000"/>
              <w:kern w:val="0"/>
              <w:sz w:val="20"/>
              <w:szCs w:val="20"/>
            </w:rPr>
            <w:delText xml:space="preserve"> </w:delText>
          </w:r>
        </w:del>
        <w:r w:rsidR="00F27FB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there are various reports about the relationship between</w:t>
        </w:r>
        <w:r w:rsidR="00F27FBA">
          <w:rPr>
            <w:rFonts w:ascii="Times New Roman" w:hAnsi="Times New Roman" w:cs="Times New Roman" w:hint="eastAsia"/>
            <w:color w:val="FF0000"/>
            <w:kern w:val="0"/>
            <w:sz w:val="20"/>
            <w:szCs w:val="20"/>
          </w:rPr>
          <w:t xml:space="preserve"> </w:t>
        </w:r>
        <w:r w:rsidR="00F27FB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disk metallicity and disk</w:t>
        </w:r>
      </w:moveTo>
      <w:ins w:id="78" w:author="matsuo@ess.sci.osaka-u.ac.jp" w:date="2019-01-15T12:20:00Z">
        <w:r w:rsidR="00F27FB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-</w:t>
        </w:r>
      </w:ins>
      <w:moveTo w:id="79" w:author="matsuo@ess.sci.osaka-u.ac.jp" w:date="2019-01-15T12:20:00Z">
        <w:del w:id="80" w:author="matsuo@ess.sci.osaka-u.ac.jp" w:date="2019-01-15T12:20:00Z">
          <w:r w:rsidR="00F27FBA" w:rsidDel="00F27FBA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 xml:space="preserve"> </w:delText>
          </w:r>
        </w:del>
        <w:r w:rsidR="00F27FB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instability</w:t>
        </w:r>
      </w:moveTo>
      <w:ins w:id="81" w:author="matsuo@ess.sci.osaka-u.ac.jp" w:date="2019-01-15T12:20:00Z">
        <w:r w:rsidR="00F27FB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-induced planetary formation</w:t>
        </w:r>
      </w:ins>
      <w:moveTo w:id="82" w:author="matsuo@ess.sci.osaka-u.ac.jp" w:date="2019-01-15T12:20:00Z">
        <w:r w:rsidR="00F27FB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; there exists reports</w:t>
        </w:r>
        <w:r w:rsidR="00F27FBA">
          <w:rPr>
            <w:rFonts w:ascii="Times New Roman" w:hAnsi="Times New Roman" w:cs="Times New Roman" w:hint="eastAsia"/>
            <w:color w:val="FF0000"/>
            <w:kern w:val="0"/>
            <w:sz w:val="20"/>
            <w:szCs w:val="20"/>
          </w:rPr>
          <w:t xml:space="preserve"> </w:t>
        </w:r>
        <w:r w:rsidR="00F27FB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of </w:t>
        </w:r>
      </w:moveTo>
      <w:ins w:id="83" w:author="matsuo@ess.sci.osaka-u.ac.jp" w:date="2019-01-15T12:21:00Z">
        <w:r w:rsidR="00F27FB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negative </w:t>
        </w:r>
      </w:ins>
      <w:moveTo w:id="84" w:author="matsuo@ess.sci.osaka-u.ac.jp" w:date="2019-01-15T12:20:00Z">
        <w:r w:rsidR="00F27FB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correlation (</w:t>
        </w:r>
        <w:r w:rsidR="00F27FBA"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t>Cai et al. 2006</w:t>
        </w:r>
        <w:r w:rsidR="00F27FB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; </w:t>
        </w:r>
        <w:proofErr w:type="spellStart"/>
        <w:r w:rsidR="00F27FBA"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t>Durisen et</w:t>
        </w:r>
        <w:proofErr w:type="spellEnd"/>
        <w:r w:rsidR="00F27FBA"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t xml:space="preserve"> al. 2007</w:t>
        </w:r>
        <w:r w:rsidR="00F27FB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), a</w:t>
        </w:r>
        <w:r w:rsidR="00F27FBA">
          <w:rPr>
            <w:rFonts w:ascii="Times New Roman" w:hAnsi="Times New Roman" w:cs="Times New Roman" w:hint="eastAsia"/>
            <w:color w:val="FF0000"/>
            <w:kern w:val="0"/>
            <w:sz w:val="20"/>
            <w:szCs w:val="20"/>
          </w:rPr>
          <w:t xml:space="preserve"> </w:t>
        </w:r>
        <w:r w:rsidR="00F27FB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very weak positive correlation (</w:t>
        </w:r>
        <w:r w:rsidR="00F27FBA"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t>Mayer et al. 2007</w:t>
        </w:r>
        <w:r w:rsidR="00F27FB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), and</w:t>
        </w:r>
        <w:r w:rsidR="00F27FBA">
          <w:rPr>
            <w:rFonts w:ascii="Times New Roman" w:hAnsi="Times New Roman" w:cs="Times New Roman" w:hint="eastAsia"/>
            <w:color w:val="FF0000"/>
            <w:kern w:val="0"/>
            <w:sz w:val="20"/>
            <w:szCs w:val="20"/>
          </w:rPr>
          <w:t xml:space="preserve"> </w:t>
        </w:r>
        <w:r w:rsidR="00F27FB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no correlation (</w:t>
        </w:r>
        <w:r w:rsidR="00F27FBA"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t>Boss 2002</w:t>
        </w:r>
        <w:r w:rsidR="00F27FB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) </w:t>
        </w:r>
        <w:del w:id="85" w:author="matsuo@ess.sci.osaka-u.ac.jp" w:date="2019-01-15T12:21:00Z">
          <w:r w:rsidR="00F27FBA" w:rsidDel="00F27FBA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>between disk metallicity and</w:delText>
          </w:r>
          <w:r w:rsidR="00F27FBA" w:rsidDel="00F27FBA">
            <w:rPr>
              <w:rFonts w:ascii="Times New Roman" w:hAnsi="Times New Roman" w:cs="Times New Roman" w:hint="eastAsia"/>
              <w:color w:val="FF0000"/>
              <w:kern w:val="0"/>
              <w:sz w:val="20"/>
              <w:szCs w:val="20"/>
            </w:rPr>
            <w:delText xml:space="preserve"> </w:delText>
          </w:r>
          <w:r w:rsidR="00F27FBA" w:rsidDel="00F27FBA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 xml:space="preserve">disk instability </w:delText>
          </w:r>
        </w:del>
        <w:r w:rsidR="00F27FB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in the metallicity range of the stars hosting the observed planets.</w:t>
        </w:r>
        <w:r w:rsidR="00F27FBA">
          <w:rPr>
            <w:rFonts w:ascii="Times New Roman" w:hAnsi="Times New Roman" w:cs="Times New Roman" w:hint="eastAsia"/>
            <w:color w:val="FF0000"/>
            <w:kern w:val="0"/>
            <w:sz w:val="20"/>
            <w:szCs w:val="20"/>
          </w:rPr>
          <w:t xml:space="preserve"> </w:t>
        </w:r>
      </w:moveTo>
      <w:moveToRangeEnd w:id="75"/>
      <w:ins w:id="86" w:author="matsuo@ess.sci.osaka-u.ac.jp" w:date="2019-01-15T13:48:00Z">
        <w:r w:rsidR="001815A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Although the</w:t>
        </w:r>
      </w:ins>
      <w:ins w:id="87" w:author="matsuo@ess.sci.osaka-u.ac.jp" w:date="2019-01-15T13:49:00Z">
        <w:r w:rsidR="001815A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lower limit on the masses of the disk-instability-induced planets</w:t>
        </w:r>
      </w:ins>
      <w:ins w:id="88" w:author="matsuo@ess.sci.osaka-u.ac.jp" w:date="2019-01-15T13:48:00Z">
        <w:r w:rsidR="001815A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may exist (</w:t>
        </w:r>
      </w:ins>
      <w:ins w:id="89" w:author="matsuo@ess.sci.osaka-u.ac.jp" w:date="2019-01-15T13:49:00Z">
        <w:r w:rsidR="001815A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Matsuo et al. 2007</w:t>
        </w:r>
      </w:ins>
      <w:ins w:id="90" w:author="matsuo@ess.sci.osaka-u.ac.jp" w:date="2019-01-15T13:48:00Z">
        <w:r w:rsidR="001815A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), t</w:t>
        </w:r>
      </w:ins>
      <w:ins w:id="91" w:author="matsuo@ess.sci.osaka-u.ac.jp" w:date="2019-01-15T12:21:00Z">
        <w:r w:rsidR="00F27FB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he mass distribu</w:t>
        </w:r>
      </w:ins>
      <w:ins w:id="92" w:author="matsuo@ess.sci.osaka-u.ac.jp" w:date="2019-01-15T12:22:00Z">
        <w:r w:rsidR="00F27FB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tion of the gas giants formed via the disk instability still remains </w:t>
        </w:r>
      </w:ins>
      <w:ins w:id="93" w:author="matsuo@ess.sci.osaka-u.ac.jp" w:date="2019-01-15T12:23:00Z">
        <w:r w:rsidR="00F27FB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an </w:t>
        </w:r>
      </w:ins>
      <w:ins w:id="94" w:author="matsuo@ess.sci.osaka-u.ac.jp" w:date="2019-01-15T12:22:00Z">
        <w:r w:rsidR="00F27FB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open question</w:t>
        </w:r>
      </w:ins>
      <w:ins w:id="95" w:author="matsuo@ess.sci.osaka-u.ac.jp" w:date="2019-01-15T13:50:00Z">
        <w:r w:rsidR="001815A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.</w:t>
        </w:r>
      </w:ins>
      <w:ins w:id="96" w:author="matsuo@ess.sci.osaka-u.ac.jp" w:date="2019-01-15T12:23:00Z">
        <w:r w:rsidR="00AE3631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</w:t>
        </w:r>
      </w:ins>
      <w:ins w:id="97" w:author="matsuo@ess.sci.osaka-u.ac.jp" w:date="2019-01-15T13:50:00Z">
        <w:r w:rsidR="001815A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On the other hand, d</w:t>
        </w:r>
      </w:ins>
      <w:ins w:id="98" w:author="matsuo@ess.sci.osaka-u.ac.jp" w:date="2019-01-15T12:24:00Z">
        <w:r w:rsidR="00AE3631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irect imaging of extrasolar planets orbiting HR8799</w:t>
        </w:r>
      </w:ins>
      <w:ins w:id="99" w:author="matsuo@ess.sci.osaka-u.ac.jp" w:date="2019-01-15T12:25:00Z">
        <w:r w:rsidR="00AE3631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, </w:t>
        </w:r>
        <w:proofErr w:type="spellStart"/>
        <w:r w:rsidR="00AE3631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Formalhaut</w:t>
        </w:r>
        <w:proofErr w:type="spellEnd"/>
        <w:r w:rsidR="00AE3631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, and beta </w:t>
        </w:r>
        <w:proofErr w:type="spellStart"/>
        <w:r w:rsidR="00AE3631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Pictoris</w:t>
        </w:r>
        <w:proofErr w:type="spellEnd"/>
        <w:r w:rsidR="00AE3631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reported in 2008 and 2010</w:t>
        </w:r>
      </w:ins>
      <w:ins w:id="100" w:author="matsuo@ess.sci.osaka-u.ac.jp" w:date="2019-01-15T12:28:00Z">
        <w:r w:rsidR="005824A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(</w:t>
        </w:r>
      </w:ins>
      <w:proofErr w:type="spellStart"/>
      <w:ins w:id="101" w:author="matsuo@ess.sci.osaka-u.ac.jp" w:date="2019-01-15T12:29:00Z">
        <w:r w:rsidR="005824A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Marois</w:t>
        </w:r>
        <w:proofErr w:type="spellEnd"/>
        <w:r w:rsidR="005824A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et al. 2008; </w:t>
        </w:r>
        <w:proofErr w:type="spellStart"/>
        <w:r w:rsidR="005824A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Kalas</w:t>
        </w:r>
        <w:proofErr w:type="spellEnd"/>
        <w:r w:rsidR="005824A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et al. 2008; Lagrange et al. 2010</w:t>
        </w:r>
      </w:ins>
      <w:ins w:id="102" w:author="matsuo@ess.sci.osaka-u.ac.jp" w:date="2019-01-15T12:28:00Z">
        <w:r w:rsidR="005824A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)</w:t>
        </w:r>
      </w:ins>
      <w:ins w:id="103" w:author="matsuo@ess.sci.osaka-u.ac.jp" w:date="2019-01-15T12:25:00Z">
        <w:r w:rsidR="00AE3631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, respectively, confi</w:t>
        </w:r>
      </w:ins>
      <w:ins w:id="104" w:author="matsuo@ess.sci.osaka-u.ac.jp" w:date="2019-01-15T12:26:00Z">
        <w:r w:rsidR="00AE3631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rmed the existing of outer planets, which can be naturally explained by the disk instability </w:t>
        </w:r>
      </w:ins>
      <w:ins w:id="105" w:author="matsuo@ess.sci.osaka-u.ac.jp" w:date="2019-01-15T12:27:00Z">
        <w:r w:rsidR="00AE3631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scenario rather than the extended core accretion with migration or planet-planet scattering</w:t>
        </w:r>
      </w:ins>
      <w:ins w:id="106" w:author="matsuo@ess.sci.osaka-u.ac.jp" w:date="2019-01-15T12:28:00Z">
        <w:r w:rsidR="005824A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(Dodson-Robinson et al. 20</w:t>
        </w:r>
      </w:ins>
      <w:ins w:id="107" w:author="matsuo@ess.sci.osaka-u.ac.jp" w:date="2019-01-15T12:29:00Z">
        <w:r w:rsidR="005824A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09</w:t>
        </w:r>
      </w:ins>
      <w:ins w:id="108" w:author="matsuo@ess.sci.osaka-u.ac.jp" w:date="2019-01-15T12:28:00Z">
        <w:r w:rsidR="005824A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)</w:t>
        </w:r>
      </w:ins>
      <w:ins w:id="109" w:author="matsuo@ess.sci.osaka-u.ac.jp" w:date="2019-01-15T12:29:00Z">
        <w:r w:rsidR="005824A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. </w:t>
        </w:r>
      </w:ins>
      <w:ins w:id="110" w:author="matsuo@ess.sci.osaka-u.ac.jp" w:date="2019-01-15T12:34:00Z">
        <w:r w:rsidR="00BD4CA0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Thus, there </w:t>
        </w:r>
      </w:ins>
      <w:ins w:id="111" w:author="matsuo@ess.sci.osaka-u.ac.jp" w:date="2019-01-15T13:41:00Z">
        <w:r w:rsidR="00DA00D2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may </w:t>
        </w:r>
      </w:ins>
      <w:ins w:id="112" w:author="matsuo@ess.sci.osaka-u.ac.jp" w:date="2019-01-15T12:34:00Z">
        <w:r w:rsidR="00BD4CA0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exist</w:t>
        </w:r>
      </w:ins>
      <w:ins w:id="113" w:author="matsuo@ess.sci.osaka-u.ac.jp" w:date="2019-01-15T13:41:00Z">
        <w:r w:rsidR="00DA00D2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two populations </w:t>
        </w:r>
        <w:r w:rsidR="008C3B29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originated from the two planetary formations.</w:t>
        </w:r>
      </w:ins>
      <w:ins w:id="114" w:author="matsuo@ess.sci.osaka-u.ac.jp" w:date="2019-01-15T12:34:00Z">
        <w:r w:rsidR="00BD4CA0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</w:t>
        </w:r>
      </w:ins>
      <w:del w:id="115" w:author="matsuo@ess.sci.osaka-u.ac.jp" w:date="2019-01-15T12:13:00Z">
        <w:r w:rsidDel="00EC084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delText>the detection probability for a planet around a metal-rich star is</w:delText>
        </w:r>
        <w:r w:rsidDel="00EC0845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EC084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delText xml:space="preserve">high (e.g., </w:delText>
        </w:r>
        <w:r w:rsidDel="00EC0845"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delText>Santos et al. 2003</w:delText>
        </w:r>
        <w:r w:rsidDel="00EC084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delText xml:space="preserve">; </w:delText>
        </w:r>
        <w:r w:rsidDel="00EC0845"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delText>Fischer &amp; Valenti 2005</w:delText>
        </w:r>
        <w:r w:rsidDel="00EC084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delText>).</w:delText>
        </w:r>
        <w:r w:rsidDel="00EC0845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EC084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delText>Although planets under 30 M</w:delText>
        </w:r>
        <w:r w:rsidDel="00EC0845">
          <w:rPr>
            <w:rFonts w:ascii="Times New Roman" w:hAnsi="Times New Roman" w:cs="Times New Roman"/>
            <w:color w:val="FF0000"/>
            <w:kern w:val="0"/>
            <w:sz w:val="14"/>
            <w:szCs w:val="14"/>
          </w:rPr>
          <w:delText xml:space="preserve">J </w:delText>
        </w:r>
        <w:r w:rsidDel="00EC084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delText>can be formed through</w:delText>
        </w:r>
      </w:del>
    </w:p>
    <w:p w:rsidR="00FE751E" w:rsidRDefault="00FE751E" w:rsidP="001815A3">
      <w:pPr>
        <w:autoSpaceDE w:val="0"/>
        <w:autoSpaceDN w:val="0"/>
        <w:adjustRightInd w:val="0"/>
        <w:jc w:val="left"/>
        <w:rPr>
          <w:ins w:id="116" w:author="matsuo@ess.sci.osaka-u.ac.jp" w:date="2019-01-15T12:23:00Z"/>
          <w:rFonts w:ascii="Times New Roman" w:hAnsi="Times New Roman" w:cs="Times New Roman" w:hint="eastAsia"/>
          <w:color w:val="FF0000"/>
          <w:kern w:val="0"/>
          <w:sz w:val="20"/>
          <w:szCs w:val="20"/>
        </w:rPr>
        <w:pPrChange w:id="117" w:author="matsuo@ess.sci.osaka-u.ac.jp" w:date="2019-01-15T13:50:00Z">
          <w:pPr>
            <w:autoSpaceDE w:val="0"/>
            <w:autoSpaceDN w:val="0"/>
            <w:adjustRightInd w:val="0"/>
            <w:ind w:firstLineChars="100" w:firstLine="200"/>
            <w:jc w:val="left"/>
          </w:pPr>
        </w:pPrChange>
      </w:pPr>
    </w:p>
    <w:p w:rsidR="00EC0845" w:rsidRDefault="001815A3" w:rsidP="00071563">
      <w:pPr>
        <w:autoSpaceDE w:val="0"/>
        <w:autoSpaceDN w:val="0"/>
        <w:adjustRightInd w:val="0"/>
        <w:ind w:firstLineChars="100" w:firstLine="200"/>
        <w:jc w:val="left"/>
        <w:rPr>
          <w:ins w:id="118" w:author="matsuo@ess.sci.osaka-u.ac.jp" w:date="2019-01-15T12:19:00Z"/>
          <w:rFonts w:ascii="Times New Roman" w:hAnsi="Times New Roman" w:cs="Times New Roman"/>
          <w:color w:val="FF0000"/>
          <w:kern w:val="0"/>
          <w:sz w:val="20"/>
          <w:szCs w:val="20"/>
        </w:rPr>
        <w:pPrChange w:id="119" w:author="matsuo@ess.sci.osaka-u.ac.jp" w:date="2019-01-15T14:38:00Z">
          <w:pPr>
            <w:autoSpaceDE w:val="0"/>
            <w:autoSpaceDN w:val="0"/>
            <w:adjustRightInd w:val="0"/>
            <w:jc w:val="left"/>
          </w:pPr>
        </w:pPrChange>
      </w:pPr>
      <w:ins w:id="120" w:author="matsuo@ess.sci.osaka-u.ac.jp" w:date="2019-01-15T13:46:00Z">
        <w:r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S</w:t>
        </w:r>
      </w:ins>
      <w:ins w:id="121" w:author="matsuo@ess.sci.osaka-u.ac.jp" w:date="2019-01-15T12:19:00Z">
        <w:r w:rsidR="00F27FB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everal previous </w:t>
        </w:r>
      </w:ins>
      <w:ins w:id="122" w:author="matsuo@ess.sci.osaka-u.ac.jp" w:date="2019-01-15T13:46:00Z">
        <w:r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studies</w:t>
        </w:r>
      </w:ins>
      <w:ins w:id="123" w:author="matsuo@ess.sci.osaka-u.ac.jp" w:date="2019-01-15T12:19:00Z">
        <w:r w:rsidR="00F27FB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showed that </w:t>
        </w:r>
      </w:ins>
      <w:ins w:id="124" w:author="matsuo@ess.sci.osaka-u.ac.jp" w:date="2019-01-15T13:44:00Z">
        <w:r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the gas giants</w:t>
        </w:r>
      </w:ins>
      <w:ins w:id="125" w:author="matsuo@ess.sci.osaka-u.ac.jp" w:date="2019-01-15T13:42:00Z">
        <w:r w:rsidR="008C3B29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</w:t>
        </w:r>
      </w:ins>
      <w:ins w:id="126" w:author="matsuo@ess.sci.osaka-u.ac.jp" w:date="2019-01-15T13:44:00Z">
        <w:r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are divided into t</w:t>
        </w:r>
      </w:ins>
      <w:ins w:id="127" w:author="matsuo@ess.sci.osaka-u.ac.jp" w:date="2019-01-15T13:45:00Z">
        <w:r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wo </w:t>
        </w:r>
      </w:ins>
      <w:ins w:id="128" w:author="matsuo@ess.sci.osaka-u.ac.jp" w:date="2019-01-15T12:19:00Z">
        <w:r w:rsidR="00F27FB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regi</w:t>
        </w:r>
      </w:ins>
      <w:ins w:id="129" w:author="matsuo@ess.sci.osaka-u.ac.jp" w:date="2019-01-15T13:42:00Z">
        <w:r w:rsidR="008C3B29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mes</w:t>
        </w:r>
      </w:ins>
      <w:ins w:id="130" w:author="matsuo@ess.sci.osaka-u.ac.jp" w:date="2019-01-15T12:19:00Z">
        <w:r w:rsidR="00F27FB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</w:t>
        </w:r>
      </w:ins>
      <w:ins w:id="131" w:author="matsuo@ess.sci.osaka-u.ac.jp" w:date="2019-01-15T13:44:00Z">
        <w:r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with a boundary mass of 4 MJ </w:t>
        </w:r>
      </w:ins>
      <w:ins w:id="132" w:author="matsuo@ess.sci.osaka-u.ac.jp" w:date="2019-01-15T13:53:00Z">
        <w:r w:rsidR="007D728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and </w:t>
        </w:r>
      </w:ins>
      <w:ins w:id="133" w:author="matsuo@ess.sci.osaka-u.ac.jp" w:date="2019-01-15T13:54:00Z">
        <w:r w:rsidR="007D728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interpreted the two populations as </w:t>
        </w:r>
      </w:ins>
      <w:ins w:id="134" w:author="matsuo@ess.sci.osaka-u.ac.jp" w:date="2019-01-15T13:57:00Z">
        <w:r w:rsidR="00207407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an outcome </w:t>
        </w:r>
      </w:ins>
      <w:ins w:id="135" w:author="matsuo@ess.sci.osaka-u.ac.jp" w:date="2019-01-15T13:55:00Z">
        <w:r w:rsidR="00207407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originated from the two planetary formations </w:t>
        </w:r>
      </w:ins>
      <w:ins w:id="136" w:author="matsuo@ess.sci.osaka-u.ac.jp" w:date="2019-01-15T12:19:00Z">
        <w:r w:rsidR="00F27FB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(</w:t>
        </w:r>
        <w:proofErr w:type="spellStart"/>
        <w:r w:rsidR="00F27FBA"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t>Ribas</w:t>
        </w:r>
        <w:proofErr w:type="spellEnd"/>
        <w:r w:rsidR="00F27FBA"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t xml:space="preserve"> &amp; Miralda-</w:t>
        </w:r>
        <w:proofErr w:type="spellStart"/>
        <w:r w:rsidR="00F27FBA"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t>Escude</w:t>
        </w:r>
        <w:proofErr w:type="spellEnd"/>
        <w:r w:rsidR="00F27FBA"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t xml:space="preserve"> 2007</w:t>
        </w:r>
        <w:r w:rsidR="00F27FB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; </w:t>
        </w:r>
        <w:r w:rsidR="00F27FBA"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t>Santos</w:t>
        </w:r>
        <w:r w:rsidR="00F27FBA">
          <w:rPr>
            <w:rFonts w:ascii="Times New Roman" w:hAnsi="Times New Roman" w:cs="Times New Roman" w:hint="eastAsia"/>
            <w:color w:val="FF0000"/>
            <w:kern w:val="0"/>
            <w:sz w:val="20"/>
            <w:szCs w:val="20"/>
          </w:rPr>
          <w:t xml:space="preserve"> </w:t>
        </w:r>
        <w:r w:rsidR="00F27FBA"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t>et al. 2017</w:t>
        </w:r>
        <w:r w:rsidR="00F27FB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; </w:t>
        </w:r>
        <w:proofErr w:type="spellStart"/>
        <w:r w:rsidR="00F27FBA"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t>Schlaufman</w:t>
        </w:r>
        <w:proofErr w:type="spellEnd"/>
        <w:r w:rsidR="00F27FBA"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t xml:space="preserve"> 2018</w:t>
        </w:r>
        <w:r w:rsidR="00F27FB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)</w:t>
        </w:r>
      </w:ins>
      <w:ins w:id="137" w:author="matsuo@ess.sci.osaka-u.ac.jp" w:date="2019-01-15T13:57:00Z">
        <w:r w:rsidR="00207407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;</w:t>
        </w:r>
      </w:ins>
      <w:ins w:id="138" w:author="matsuo@ess.sci.osaka-u.ac.jp" w:date="2019-01-15T13:42:00Z">
        <w:r w:rsidR="008C3B29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</w:t>
        </w:r>
      </w:ins>
      <w:ins w:id="139" w:author="matsuo@ess.sci.osaka-u.ac.jp" w:date="2019-01-15T14:10:00Z">
        <w:r w:rsidR="00321FD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while </w:t>
        </w:r>
      </w:ins>
      <w:ins w:id="140" w:author="matsuo@ess.sci.osaka-u.ac.jp" w:date="2019-01-15T13:51:00Z">
        <w:r w:rsidR="007D728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the gas giants </w:t>
        </w:r>
      </w:ins>
      <w:ins w:id="141" w:author="matsuo@ess.sci.osaka-u.ac.jp" w:date="2019-01-15T14:06:00Z">
        <w:r w:rsidR="009C5F6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lighter</w:t>
        </w:r>
      </w:ins>
      <w:ins w:id="142" w:author="matsuo@ess.sci.osaka-u.ac.jp" w:date="2019-01-15T13:51:00Z">
        <w:r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than</w:t>
        </w:r>
      </w:ins>
      <w:ins w:id="143" w:author="matsuo@ess.sci.osaka-u.ac.jp" w:date="2019-01-15T13:43:00Z">
        <w:r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4</w:t>
        </w:r>
      </w:ins>
      <w:ins w:id="144" w:author="matsuo@ess.sci.osaka-u.ac.jp" w:date="2019-01-15T14:06:00Z">
        <w:r w:rsidR="009C5F6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</w:t>
        </w:r>
      </w:ins>
      <w:ins w:id="145" w:author="matsuo@ess.sci.osaka-u.ac.jp" w:date="2019-01-15T13:43:00Z">
        <w:r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MJ</w:t>
        </w:r>
      </w:ins>
      <w:ins w:id="146" w:author="matsuo@ess.sci.osaka-u.ac.jp" w:date="2019-01-15T13:53:00Z">
        <w:r w:rsidR="007D728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</w:t>
        </w:r>
      </w:ins>
      <w:ins w:id="147" w:author="matsuo@ess.sci.osaka-u.ac.jp" w:date="2019-01-15T14:06:00Z">
        <w:r w:rsidR="009C5F6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are</w:t>
        </w:r>
      </w:ins>
      <w:ins w:id="148" w:author="matsuo@ess.sci.osaka-u.ac.jp" w:date="2019-01-15T13:58:00Z">
        <w:r w:rsidR="00207407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</w:t>
        </w:r>
      </w:ins>
      <w:ins w:id="149" w:author="matsuo@ess.sci.osaka-u.ac.jp" w:date="2019-01-15T14:08:00Z">
        <w:r w:rsidR="00321FD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core-accreted planets</w:t>
        </w:r>
      </w:ins>
      <w:ins w:id="150" w:author="matsuo@ess.sci.osaka-u.ac.jp" w:date="2019-01-15T14:10:00Z">
        <w:r w:rsidR="00321FD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,</w:t>
        </w:r>
      </w:ins>
      <w:ins w:id="151" w:author="matsuo@ess.sci.osaka-u.ac.jp" w:date="2019-01-15T14:06:00Z">
        <w:r w:rsidR="009C5F6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the gas giants more massive than 4 MJ</w:t>
        </w:r>
      </w:ins>
      <w:ins w:id="152" w:author="matsuo@ess.sci.osaka-u.ac.jp" w:date="2019-01-15T14:07:00Z">
        <w:r w:rsidR="009C5F6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may be formed through disk instability. </w:t>
        </w:r>
      </w:ins>
      <w:ins w:id="153" w:author="matsuo@ess.sci.osaka-u.ac.jp" w:date="2019-01-15T14:10:00Z">
        <w:r w:rsidR="00321FD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However,</w:t>
        </w:r>
      </w:ins>
      <w:ins w:id="154" w:author="matsuo@ess.sci.osaka-u.ac.jp" w:date="2019-01-15T14:11:00Z">
        <w:r w:rsidR="00321FD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</w:t>
        </w:r>
      </w:ins>
      <w:ins w:id="155" w:author="matsuo@ess.sci.osaka-u.ac.jp" w:date="2019-01-15T14:40:00Z">
        <w:r w:rsidR="0007156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it is possible to form </w:t>
        </w:r>
      </w:ins>
      <w:ins w:id="156" w:author="matsuo@ess.sci.osaka-u.ac.jp" w:date="2019-01-15T14:24:00Z">
        <w:r w:rsidR="00F4528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very massive gas giants</w:t>
        </w:r>
      </w:ins>
      <w:ins w:id="157" w:author="matsuo@ess.sci.osaka-u.ac.jp" w:date="2019-01-15T14:11:00Z">
        <w:r w:rsidR="00321FD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</w:t>
        </w:r>
      </w:ins>
      <w:ins w:id="158" w:author="matsuo@ess.sci.osaka-u.ac.jp" w:date="2019-01-15T14:23:00Z">
        <w:r w:rsidR="00F4528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up to 30 MJ via </w:t>
        </w:r>
      </w:ins>
      <w:ins w:id="159" w:author="matsuo@ess.sci.osaka-u.ac.jp" w:date="2019-01-15T14:24:00Z">
        <w:r w:rsidR="00F4528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the </w:t>
        </w:r>
      </w:ins>
      <w:ins w:id="160" w:author="matsuo@ess.sci.osaka-u.ac.jp" w:date="2019-01-15T14:23:00Z">
        <w:r w:rsidR="00F4528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core a</w:t>
        </w:r>
      </w:ins>
      <w:ins w:id="161" w:author="matsuo@ess.sci.osaka-u.ac.jp" w:date="2019-01-15T14:24:00Z">
        <w:r w:rsidR="00F4528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ccretion</w:t>
        </w:r>
      </w:ins>
      <w:ins w:id="162" w:author="matsuo@ess.sci.osaka-u.ac.jp" w:date="2019-01-15T14:12:00Z">
        <w:r w:rsidR="00321FD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</w:t>
        </w:r>
      </w:ins>
      <w:ins w:id="163" w:author="matsuo@ess.sci.osaka-u.ac.jp" w:date="2019-01-15T14:40:00Z">
        <w:r w:rsidR="0007156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in </w:t>
        </w:r>
        <w:r w:rsidR="0007156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lastRenderedPageBreak/>
          <w:t xml:space="preserve">theory </w:t>
        </w:r>
      </w:ins>
      <w:ins w:id="164" w:author="matsuo@ess.sci.osaka-u.ac.jp" w:date="2019-01-15T14:12:00Z">
        <w:r w:rsidR="00321FD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(e.g., </w:t>
        </w:r>
        <w:proofErr w:type="spellStart"/>
        <w:r w:rsidR="00321FD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Tanigawa</w:t>
        </w:r>
        <w:proofErr w:type="spellEnd"/>
        <w:r w:rsidR="00321FD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et al. 2008; </w:t>
        </w:r>
        <w:proofErr w:type="spellStart"/>
        <w:r w:rsidR="00321FD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Mordasini</w:t>
        </w:r>
        <w:proofErr w:type="spellEnd"/>
        <w:r w:rsidR="00321FD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et al. 2009; </w:t>
        </w:r>
        <w:proofErr w:type="spellStart"/>
        <w:r w:rsidR="00321FD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Tanigawa</w:t>
        </w:r>
        <w:proofErr w:type="spellEnd"/>
        <w:r w:rsidR="00321FD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&amp; Tanaka 2</w:t>
        </w:r>
      </w:ins>
      <w:ins w:id="165" w:author="matsuo@ess.sci.osaka-u.ac.jp" w:date="2019-01-15T14:13:00Z">
        <w:r w:rsidR="00321FD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016)</w:t>
        </w:r>
      </w:ins>
      <w:ins w:id="166" w:author="matsuo@ess.sci.osaka-u.ac.jp" w:date="2019-01-15T14:21:00Z">
        <w:r w:rsidR="00D67187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and the upper mass limit of </w:t>
        </w:r>
      </w:ins>
      <w:ins w:id="167" w:author="matsuo@ess.sci.osaka-u.ac.jp" w:date="2019-01-15T14:20:00Z">
        <w:r w:rsidR="00D67187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the </w:t>
        </w:r>
      </w:ins>
      <w:ins w:id="168" w:author="matsuo@ess.sci.osaka-u.ac.jp" w:date="2019-01-15T14:21:00Z">
        <w:r w:rsidR="00D67187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core-accreted planets is </w:t>
        </w:r>
      </w:ins>
      <w:ins w:id="169" w:author="matsuo@ess.sci.osaka-u.ac.jp" w:date="2019-01-15T14:24:00Z">
        <w:r w:rsidR="00F4528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also </w:t>
        </w:r>
      </w:ins>
      <w:ins w:id="170" w:author="matsuo@ess.sci.osaka-u.ac.jp" w:date="2019-01-15T14:21:00Z">
        <w:r w:rsidR="00D67187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expected to depend on the disk metallicity (</w:t>
        </w:r>
        <w:proofErr w:type="spellStart"/>
        <w:r w:rsidR="00D67187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Mordasini</w:t>
        </w:r>
        <w:proofErr w:type="spellEnd"/>
        <w:r w:rsidR="00D67187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e</w:t>
        </w:r>
      </w:ins>
      <w:ins w:id="171" w:author="matsuo@ess.sci.osaka-u.ac.jp" w:date="2019-01-15T14:22:00Z">
        <w:r w:rsidR="00D67187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t al. 2012</w:t>
        </w:r>
      </w:ins>
      <w:ins w:id="172" w:author="matsuo@ess.sci.osaka-u.ac.jp" w:date="2019-01-15T14:21:00Z">
        <w:r w:rsidR="00D67187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)</w:t>
        </w:r>
      </w:ins>
      <w:ins w:id="173" w:author="matsuo@ess.sci.osaka-u.ac.jp" w:date="2019-01-15T14:22:00Z">
        <w:r w:rsidR="00D67187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. </w:t>
        </w:r>
      </w:ins>
      <w:ins w:id="174" w:author="matsuo@ess.sci.osaka-u.ac.jp" w:date="2019-01-15T14:27:00Z">
        <w:r w:rsidR="00F4528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Pebble accretion has been recently </w:t>
        </w:r>
        <w:proofErr w:type="spellStart"/>
        <w:r w:rsidR="00F4528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proposed</w:t>
        </w:r>
        <w:proofErr w:type="spellEnd"/>
        <w:r w:rsidR="00F4528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as the</w:t>
        </w:r>
      </w:ins>
      <w:ins w:id="175" w:author="matsuo@ess.sci.osaka-u.ac.jp" w:date="2019-01-15T14:26:00Z">
        <w:r w:rsidR="00F4528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third </w:t>
        </w:r>
      </w:ins>
      <w:ins w:id="176" w:author="matsuo@ess.sci.osaka-u.ac.jp" w:date="2019-01-15T14:27:00Z">
        <w:r w:rsidR="00F4528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planetary formation scenario </w:t>
        </w:r>
      </w:ins>
      <w:ins w:id="177" w:author="matsuo@ess.sci.osaka-u.ac.jp" w:date="2019-01-15T14:26:00Z">
        <w:r w:rsidR="00F4528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that enables massive core </w:t>
        </w:r>
      </w:ins>
      <w:ins w:id="178" w:author="matsuo@ess.sci.osaka-u.ac.jp" w:date="2019-01-15T14:27:00Z">
        <w:r w:rsidR="00F4528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to</w:t>
        </w:r>
      </w:ins>
      <w:ins w:id="179" w:author="matsuo@ess.sci.osaka-u.ac.jp" w:date="2019-01-15T14:26:00Z">
        <w:r w:rsidR="00F4528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be formed </w:t>
        </w:r>
      </w:ins>
      <w:ins w:id="180" w:author="matsuo@ess.sci.osaka-u.ac.jp" w:date="2019-01-15T14:29:00Z">
        <w:r w:rsidR="0084178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in </w:t>
        </w:r>
      </w:ins>
      <w:ins w:id="181" w:author="matsuo@ess.sci.osaka-u.ac.jp" w:date="2019-01-15T14:26:00Z">
        <w:r w:rsidR="00F4528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the outer region</w:t>
        </w:r>
      </w:ins>
      <w:ins w:id="182" w:author="matsuo@ess.sci.osaka-u.ac.jp" w:date="2019-01-15T14:29:00Z">
        <w:r w:rsidR="0084178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beyond 10AU (</w:t>
        </w:r>
        <w:proofErr w:type="spellStart"/>
        <w:r w:rsidR="0084178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Ormel</w:t>
        </w:r>
        <w:proofErr w:type="spellEnd"/>
        <w:r w:rsidR="0084178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</w:t>
        </w:r>
      </w:ins>
      <w:ins w:id="183" w:author="matsuo@ess.sci.osaka-u.ac.jp" w:date="2019-01-15T14:30:00Z">
        <w:r w:rsidR="0084178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&amp; Klahr 2010</w:t>
        </w:r>
      </w:ins>
      <w:ins w:id="184" w:author="matsuo@ess.sci.osaka-u.ac.jp" w:date="2019-01-15T14:27:00Z">
        <w:r w:rsidR="00F4528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;</w:t>
        </w:r>
      </w:ins>
      <w:ins w:id="185" w:author="matsuo@ess.sci.osaka-u.ac.jp" w:date="2019-01-15T14:30:00Z">
        <w:r w:rsidR="0084178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</w:t>
        </w:r>
        <w:proofErr w:type="spellStart"/>
        <w:r w:rsidR="0084178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Lambrechts</w:t>
        </w:r>
        <w:proofErr w:type="spellEnd"/>
        <w:r w:rsidR="0084178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&amp; Johansen 2012); </w:t>
        </w:r>
      </w:ins>
      <w:ins w:id="186" w:author="matsuo@ess.sci.osaka-u.ac.jp" w:date="2019-01-15T14:34:00Z">
        <w:r w:rsidR="0084178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more massive planets </w:t>
        </w:r>
      </w:ins>
      <w:ins w:id="187" w:author="matsuo@ess.sci.osaka-u.ac.jp" w:date="2019-01-15T14:37:00Z">
        <w:r w:rsidR="00A136E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than the core-accreted planets </w:t>
        </w:r>
      </w:ins>
      <w:ins w:id="188" w:author="matsuo@ess.sci.osaka-u.ac.jp" w:date="2019-01-15T14:35:00Z">
        <w:r w:rsidR="0084178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are potentially </w:t>
        </w:r>
      </w:ins>
      <w:ins w:id="189" w:author="matsuo@ess.sci.osaka-u.ac.jp" w:date="2019-01-15T14:34:00Z">
        <w:r w:rsidR="0084178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formed</w:t>
        </w:r>
      </w:ins>
      <w:ins w:id="190" w:author="matsuo@ess.sci.osaka-u.ac.jp" w:date="2019-01-15T14:36:00Z">
        <w:r w:rsidR="0084178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thanks to wider hill radius</w:t>
        </w:r>
      </w:ins>
      <w:ins w:id="191" w:author="matsuo@ess.sci.osaka-u.ac.jp" w:date="2019-01-15T14:34:00Z">
        <w:r w:rsidR="0084178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.</w:t>
        </w:r>
      </w:ins>
      <w:ins w:id="192" w:author="matsuo@ess.sci.osaka-u.ac.jp" w:date="2019-01-15T14:37:00Z">
        <w:r w:rsidR="00A136E8">
          <w:rPr>
            <w:rFonts w:ascii="Times New Roman" w:hAnsi="Times New Roman" w:cs="Times New Roman" w:hint="eastAsia"/>
            <w:color w:val="FF0000"/>
            <w:kern w:val="0"/>
            <w:sz w:val="20"/>
            <w:szCs w:val="20"/>
          </w:rPr>
          <w:t xml:space="preserve"> </w:t>
        </w:r>
      </w:ins>
      <w:ins w:id="193" w:author="matsuo@ess.sci.osaka-u.ac.jp" w:date="2019-01-15T14:34:00Z">
        <w:r w:rsidR="0084178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Thus, </w:t>
        </w:r>
      </w:ins>
      <w:ins w:id="194" w:author="matsuo@ess.sci.osaka-u.ac.jp" w:date="2019-01-15T14:32:00Z">
        <w:r w:rsidR="0084178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whether </w:t>
        </w:r>
      </w:ins>
      <w:ins w:id="195" w:author="matsuo@ess.sci.osaka-u.ac.jp" w:date="2019-01-15T14:28:00Z">
        <w:r w:rsidR="0084178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the </w:t>
        </w:r>
      </w:ins>
      <w:ins w:id="196" w:author="matsuo@ess.sci.osaka-u.ac.jp" w:date="2019-01-15T14:32:00Z">
        <w:r w:rsidR="0084178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boundary mass of </w:t>
        </w:r>
      </w:ins>
      <w:ins w:id="197" w:author="matsuo@ess.sci.osaka-u.ac.jp" w:date="2019-01-15T14:28:00Z">
        <w:r w:rsidR="0084178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4</w:t>
        </w:r>
      </w:ins>
      <w:ins w:id="198" w:author="matsuo@ess.sci.osaka-u.ac.jp" w:date="2019-01-15T14:32:00Z">
        <w:r w:rsidR="0084178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</w:t>
        </w:r>
      </w:ins>
      <w:ins w:id="199" w:author="matsuo@ess.sci.osaka-u.ac.jp" w:date="2019-01-15T14:28:00Z">
        <w:r w:rsidR="0084178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MJ</w:t>
        </w:r>
      </w:ins>
      <w:ins w:id="200" w:author="matsuo@ess.sci.osaka-u.ac.jp" w:date="2019-01-15T14:30:00Z">
        <w:r w:rsidR="0084178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</w:t>
        </w:r>
      </w:ins>
      <w:ins w:id="201" w:author="matsuo@ess.sci.osaka-u.ac.jp" w:date="2019-01-15T14:33:00Z">
        <w:r w:rsidR="0084178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can be</w:t>
        </w:r>
      </w:ins>
      <w:ins w:id="202" w:author="matsuo@ess.sci.osaka-u.ac.jp" w:date="2019-01-15T14:32:00Z">
        <w:r w:rsidR="0084178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</w:t>
        </w:r>
      </w:ins>
      <w:ins w:id="203" w:author="matsuo@ess.sci.osaka-u.ac.jp" w:date="2019-01-15T14:33:00Z">
        <w:r w:rsidR="0084178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applied </w:t>
        </w:r>
      </w:ins>
      <w:ins w:id="204" w:author="matsuo@ess.sci.osaka-u.ac.jp" w:date="2019-01-15T14:38:00Z">
        <w:r w:rsidR="00A136E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as</w:t>
        </w:r>
      </w:ins>
      <w:ins w:id="205" w:author="matsuo@ess.sci.osaka-u.ac.jp" w:date="2019-01-15T14:33:00Z">
        <w:r w:rsidR="0084178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the upper boundaries of the bottom-up </w:t>
        </w:r>
      </w:ins>
      <w:ins w:id="206" w:author="matsuo@ess.sci.osaka-u.ac.jp" w:date="2019-01-15T14:45:00Z">
        <w:r w:rsidR="0037319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planetary formation </w:t>
        </w:r>
      </w:ins>
      <w:ins w:id="207" w:author="matsuo@ess.sci.osaka-u.ac.jp" w:date="2019-01-15T14:33:00Z">
        <w:r w:rsidR="0084178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scenarios </w:t>
        </w:r>
      </w:ins>
      <w:ins w:id="208" w:author="matsuo@ess.sci.osaka-u.ac.jp" w:date="2019-01-15T14:41:00Z">
        <w:r w:rsidR="0048378B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such as </w:t>
        </w:r>
      </w:ins>
      <w:ins w:id="209" w:author="matsuo@ess.sci.osaka-u.ac.jp" w:date="2019-01-15T14:42:00Z">
        <w:r w:rsidR="0048378B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the </w:t>
        </w:r>
      </w:ins>
      <w:ins w:id="210" w:author="matsuo@ess.sci.osaka-u.ac.jp" w:date="2019-01-15T14:41:00Z">
        <w:r w:rsidR="0048378B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core accretion and pebble accretion </w:t>
        </w:r>
      </w:ins>
      <w:ins w:id="211" w:author="matsuo@ess.sci.osaka-u.ac.jp" w:date="2019-01-15T14:33:00Z">
        <w:r w:rsidR="0084178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is </w:t>
        </w:r>
      </w:ins>
      <w:ins w:id="212" w:author="matsuo@ess.sci.osaka-u.ac.jp" w:date="2019-01-15T14:32:00Z">
        <w:r w:rsidR="0084178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still </w:t>
        </w:r>
      </w:ins>
      <w:ins w:id="213" w:author="matsuo@ess.sci.osaka-u.ac.jp" w:date="2019-01-15T14:33:00Z">
        <w:r w:rsidR="0084178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unknown</w:t>
        </w:r>
      </w:ins>
      <w:ins w:id="214" w:author="matsuo@ess.sci.osaka-u.ac.jp" w:date="2019-01-15T14:28:00Z">
        <w:r w:rsidR="0084178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. </w:t>
        </w:r>
      </w:ins>
      <w:ins w:id="215" w:author="matsuo@ess.sci.osaka-u.ac.jp" w:date="2019-01-15T14:25:00Z">
        <w:r w:rsidR="00F4528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Furthermore, a</w:t>
        </w:r>
      </w:ins>
      <w:ins w:id="216" w:author="matsuo@ess.sci.osaka-u.ac.jp" w:date="2019-01-15T14:22:00Z">
        <w:r w:rsidR="00D67187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lthough t</w:t>
        </w:r>
      </w:ins>
      <w:ins w:id="217" w:author="matsuo@ess.sci.osaka-u.ac.jp" w:date="2019-01-15T14:13:00Z">
        <w:r w:rsidR="00321FD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he previous stu</w:t>
        </w:r>
      </w:ins>
      <w:ins w:id="218" w:author="matsuo@ess.sci.osaka-u.ac.jp" w:date="2019-01-15T14:14:00Z">
        <w:r w:rsidR="00321FD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dies did not consider the selection effects of the planet detections</w:t>
        </w:r>
      </w:ins>
      <w:ins w:id="219" w:author="matsuo@ess.sci.osaka-u.ac.jp" w:date="2019-01-15T14:16:00Z">
        <w:r w:rsidR="00321FD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, </w:t>
        </w:r>
        <w:r w:rsidR="00D67187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the </w:t>
        </w:r>
      </w:ins>
      <w:ins w:id="220" w:author="matsuo@ess.sci.osaka-u.ac.jp" w:date="2019-01-15T14:18:00Z">
        <w:r w:rsidR="00D67187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detection limits</w:t>
        </w:r>
      </w:ins>
      <w:ins w:id="221" w:author="matsuo@ess.sci.osaka-u.ac.jp" w:date="2019-01-15T14:16:00Z">
        <w:r w:rsidR="00D67187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of </w:t>
        </w:r>
        <w:r w:rsidR="00321FD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the </w:t>
        </w:r>
        <w:r w:rsidR="00D67187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radial velocity measurements </w:t>
        </w:r>
        <w:r w:rsidR="00321FD8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clearly</w:t>
        </w:r>
        <w:r w:rsidR="00D67187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depend on</w:t>
        </w:r>
      </w:ins>
      <w:ins w:id="222" w:author="matsuo@ess.sci.osaka-u.ac.jp" w:date="2019-01-15T14:17:00Z">
        <w:r w:rsidR="00D67187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the metallicity of the host star</w:t>
        </w:r>
      </w:ins>
      <w:ins w:id="223" w:author="matsuo@ess.sci.osaka-u.ac.jp" w:date="2019-01-15T14:22:00Z">
        <w:r w:rsidR="00D67187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(see Figure 1a)</w:t>
        </w:r>
      </w:ins>
      <w:ins w:id="224" w:author="matsuo@ess.sci.osaka-u.ac.jp" w:date="2019-01-15T14:17:00Z">
        <w:r w:rsidR="00D67187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. </w:t>
        </w:r>
      </w:ins>
    </w:p>
    <w:p w:rsidR="00AF0175" w:rsidRDefault="00D67187" w:rsidP="007C04AA">
      <w:pPr>
        <w:autoSpaceDE w:val="0"/>
        <w:autoSpaceDN w:val="0"/>
        <w:adjustRightInd w:val="0"/>
        <w:jc w:val="left"/>
        <w:rPr>
          <w:ins w:id="225" w:author="matsuo@ess.sci.osaka-u.ac.jp" w:date="2019-01-15T14:59:00Z"/>
          <w:rFonts w:ascii="Times New Roman" w:hAnsi="Times New Roman" w:cs="Times New Roman"/>
          <w:color w:val="000000"/>
          <w:kern w:val="0"/>
          <w:sz w:val="20"/>
          <w:szCs w:val="20"/>
        </w:rPr>
      </w:pPr>
      <w:ins w:id="226" w:author="matsuo@ess.sci.osaka-u.ac.jp" w:date="2019-01-15T14:18:00Z">
        <w:r>
          <w:rPr>
            <w:rFonts w:ascii="Times New Roman" w:hAnsi="Times New Roman" w:cs="Times New Roman" w:hint="eastAsia"/>
            <w:color w:val="FF0000"/>
            <w:kern w:val="0"/>
            <w:sz w:val="20"/>
            <w:szCs w:val="20"/>
          </w:rPr>
          <w:t xml:space="preserve"> </w:t>
        </w:r>
        <w:r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 </w:t>
        </w:r>
      </w:ins>
      <w:ins w:id="227" w:author="matsuo@ess.sci.osaka-u.ac.jp" w:date="2019-01-15T14:41:00Z">
        <w:r w:rsidR="00826B89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</w:t>
        </w:r>
      </w:ins>
      <w:ins w:id="228" w:author="matsuo@ess.sci.osaka-u.ac.jp" w:date="2019-01-15T14:18:00Z">
        <w:r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In this </w:t>
        </w:r>
      </w:ins>
      <w:ins w:id="229" w:author="matsuo@ess.sci.osaka-u.ac.jp" w:date="2019-01-15T14:43:00Z">
        <w:r w:rsidR="0037319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paper</w:t>
        </w:r>
      </w:ins>
      <w:ins w:id="230" w:author="matsuo@ess.sci.osaka-u.ac.jp" w:date="2019-01-15T14:18:00Z">
        <w:r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, we </w:t>
        </w:r>
      </w:ins>
      <w:ins w:id="231" w:author="matsuo@ess.sci.osaka-u.ac.jp" w:date="2019-01-15T14:41:00Z">
        <w:r w:rsidR="0048378B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re-</w:t>
        </w:r>
      </w:ins>
      <w:ins w:id="232" w:author="matsuo@ess.sci.osaka-u.ac.jp" w:date="2019-01-15T14:38:00Z">
        <w:r w:rsidR="0007156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investigate </w:t>
        </w:r>
      </w:ins>
      <w:ins w:id="233" w:author="matsuo@ess.sci.osaka-u.ac.jp" w:date="2019-01-15T14:44:00Z">
        <w:r w:rsidR="0037319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what</w:t>
        </w:r>
      </w:ins>
      <w:ins w:id="234" w:author="matsuo@ess.sci.osaka-u.ac.jp" w:date="2019-01-15T14:38:00Z">
        <w:r w:rsidR="0007156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the upper-</w:t>
        </w:r>
      </w:ins>
      <w:ins w:id="235" w:author="matsuo@ess.sci.osaka-u.ac.jp" w:date="2019-01-15T14:39:00Z">
        <w:r w:rsidR="0007156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mass limit</w:t>
        </w:r>
      </w:ins>
      <w:ins w:id="236" w:author="matsuo@ess.sci.osaka-u.ac.jp" w:date="2019-01-15T14:45:00Z">
        <w:r w:rsidR="0037319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s</w:t>
        </w:r>
      </w:ins>
      <w:ins w:id="237" w:author="matsuo@ess.sci.osaka-u.ac.jp" w:date="2019-01-15T14:39:00Z">
        <w:r w:rsidR="00071563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of the </w:t>
        </w:r>
      </w:ins>
      <w:ins w:id="238" w:author="matsuo@ess.sci.osaka-u.ac.jp" w:date="2019-01-15T14:44:00Z">
        <w:r w:rsidR="0037319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bottom-up planetary formation scenarios </w:t>
        </w:r>
      </w:ins>
      <w:ins w:id="239" w:author="matsuo@ess.sci.osaka-u.ac.jp" w:date="2019-01-15T14:45:00Z">
        <w:r w:rsidR="0037319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are</w:t>
        </w:r>
      </w:ins>
      <w:ins w:id="240" w:author="matsuo@ess.sci.osaka-u.ac.jp" w:date="2019-01-15T14:44:00Z">
        <w:r w:rsidR="0037319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</w:t>
        </w:r>
      </w:ins>
      <w:ins w:id="241" w:author="matsuo@ess.sci.osaka-u.ac.jp" w:date="2019-01-15T15:03:00Z">
        <w:r w:rsidR="00543184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and explore </w:t>
        </w:r>
      </w:ins>
      <w:ins w:id="242" w:author="matsuo@ess.sci.osaka-u.ac.jp" w:date="2019-01-15T15:04:00Z">
        <w:r w:rsidR="00543184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the possibilities of multiple populations in the extrasolar planetary systems discovered </w:t>
        </w:r>
      </w:ins>
      <w:ins w:id="243" w:author="matsuo@ess.sci.osaka-u.ac.jp" w:date="2019-01-15T15:05:00Z">
        <w:r w:rsidR="00543184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to data </w:t>
        </w:r>
      </w:ins>
      <w:ins w:id="244" w:author="matsuo@ess.sci.osaka-u.ac.jp" w:date="2019-01-15T14:45:00Z">
        <w:r w:rsidR="00501E5D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through </w:t>
        </w:r>
      </w:ins>
      <w:ins w:id="245" w:author="matsuo@ess.sci.osaka-u.ac.jp" w:date="2019-01-15T14:54:00Z">
        <w:r w:rsidR="00A92934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evaluating </w:t>
        </w:r>
      </w:ins>
      <w:ins w:id="246" w:author="matsuo@ess.sci.osaka-u.ac.jp" w:date="2019-01-15T14:55:00Z">
        <w:r w:rsidR="00A92934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the distributions of </w:t>
        </w:r>
      </w:ins>
      <w:ins w:id="247" w:author="matsuo@ess.sci.osaka-u.ac.jp" w:date="2019-01-15T14:54:00Z">
        <w:r w:rsidR="00A92934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the </w:t>
        </w:r>
      </w:ins>
      <w:ins w:id="248" w:author="matsuo@ess.sci.osaka-u.ac.jp" w:date="2019-01-15T14:45:00Z">
        <w:r w:rsidR="00501E5D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planet </w:t>
        </w:r>
      </w:ins>
      <w:ins w:id="249" w:author="matsuo@ess.sci.osaka-u.ac.jp" w:date="2019-01-15T14:54:00Z">
        <w:r w:rsidR="00A92934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mas</w:t>
        </w:r>
      </w:ins>
      <w:ins w:id="250" w:author="matsuo@ess.sci.osaka-u.ac.jp" w:date="2019-01-15T14:55:00Z">
        <w:r w:rsidR="00A92934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ses and eccentricities in the metal-rich and -poor regions</w:t>
        </w:r>
      </w:ins>
      <w:ins w:id="251" w:author="matsuo@ess.sci.osaka-u.ac.jp" w:date="2019-01-15T14:45:00Z">
        <w:r w:rsidR="00501E5D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, </w:t>
        </w:r>
      </w:ins>
      <w:ins w:id="252" w:author="matsuo@ess.sci.osaka-u.ac.jp" w:date="2019-01-15T14:50:00Z">
        <w:r w:rsidR="0056533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minimizing</w:t>
        </w:r>
      </w:ins>
      <w:ins w:id="253" w:author="matsuo@ess.sci.osaka-u.ac.jp" w:date="2019-01-15T14:45:00Z">
        <w:r w:rsidR="00501E5D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</w:t>
        </w:r>
      </w:ins>
      <w:ins w:id="254" w:author="matsuo@ess.sci.osaka-u.ac.jp" w:date="2019-01-15T14:46:00Z">
        <w:r w:rsidR="00501E5D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the </w:t>
        </w:r>
      </w:ins>
      <w:ins w:id="255" w:author="matsuo@ess.sci.osaka-u.ac.jp" w:date="2019-01-15T14:51:00Z">
        <w:r w:rsidR="0056533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measurement </w:t>
        </w:r>
      </w:ins>
      <w:ins w:id="256" w:author="matsuo@ess.sci.osaka-u.ac.jp" w:date="2019-01-15T14:50:00Z">
        <w:r w:rsidR="0056533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biases for the host-star metallicity</w:t>
        </w:r>
      </w:ins>
      <w:ins w:id="257" w:author="matsuo@ess.sci.osaka-u.ac.jp" w:date="2019-01-15T14:54:00Z">
        <w:r w:rsidR="0056533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and stellar mass</w:t>
        </w:r>
      </w:ins>
      <w:ins w:id="258" w:author="matsuo@ess.sci.osaka-u.ac.jp" w:date="2019-01-15T14:53:00Z">
        <w:r w:rsidR="0056533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, which are not derived by using the uniform method</w:t>
        </w:r>
      </w:ins>
      <w:ins w:id="259" w:author="matsuo@ess.sci.osaka-u.ac.jp" w:date="2019-01-15T14:51:00Z">
        <w:r w:rsidR="0056533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(</w:t>
        </w:r>
      </w:ins>
      <w:ins w:id="260" w:author="matsuo@ess.sci.osaka-u.ac.jp" w:date="2019-01-15T14:55:00Z">
        <w:r w:rsidR="00A92934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e.g., </w:t>
        </w:r>
      </w:ins>
      <w:ins w:id="261" w:author="matsuo@ess.sci.osaka-u.ac.jp" w:date="2019-01-15T14:52:00Z">
        <w:r w:rsidR="0056533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Santos et al. 2004; Sousa et al. 2008</w:t>
        </w:r>
      </w:ins>
      <w:ins w:id="262" w:author="matsuo@ess.sci.osaka-u.ac.jp" w:date="2019-01-15T14:51:00Z">
        <w:r w:rsidR="0056533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)</w:t>
        </w:r>
      </w:ins>
      <w:ins w:id="263" w:author="matsuo@ess.sci.osaka-u.ac.jp" w:date="2019-01-15T14:54:00Z">
        <w:r w:rsidR="0056533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,</w:t>
        </w:r>
      </w:ins>
      <w:ins w:id="264" w:author="matsuo@ess.sci.osaka-u.ac.jp" w:date="2019-01-15T14:50:00Z">
        <w:r w:rsidR="0056533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</w:t>
        </w:r>
      </w:ins>
      <w:ins w:id="265" w:author="matsuo@ess.sci.osaka-u.ac.jp" w:date="2019-01-15T14:51:00Z">
        <w:r w:rsidR="0056533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and </w:t>
        </w:r>
      </w:ins>
      <w:ins w:id="266" w:author="matsuo@ess.sci.osaka-u.ac.jp" w:date="2019-01-15T14:54:00Z">
        <w:r w:rsidR="0056533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the detection biases</w:t>
        </w:r>
      </w:ins>
      <w:ins w:id="267" w:author="matsuo@ess.sci.osaka-u.ac.jp" w:date="2019-01-15T14:46:00Z">
        <w:r w:rsidR="00501E5D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of the radial velocity measurements.</w:t>
        </w:r>
      </w:ins>
      <w:ins w:id="268" w:author="matsuo@ess.sci.osaka-u.ac.jp" w:date="2019-01-15T14:45:00Z">
        <w:r w:rsidR="00501E5D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</w:t>
        </w:r>
      </w:ins>
      <w:ins w:id="269" w:author="matsuo@ess.sci.osaka-u.ac.jp" w:date="2019-01-15T14:57:00Z">
        <w:r w:rsidR="00C93AF6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This paper is </w:t>
        </w:r>
        <w:r w:rsidR="00AF017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org</w:t>
        </w:r>
      </w:ins>
      <w:ins w:id="270" w:author="matsuo@ess.sci.osaka-u.ac.jp" w:date="2019-01-15T14:58:00Z">
        <w:r w:rsidR="00AF017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a</w:t>
        </w:r>
      </w:ins>
      <w:ins w:id="271" w:author="matsuo@ess.sci.osaka-u.ac.jp" w:date="2019-01-15T14:57:00Z">
        <w:r w:rsidR="00AF017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>nized</w:t>
        </w:r>
        <w:r w:rsidR="00C93AF6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t xml:space="preserve"> as follows. </w:t>
        </w:r>
      </w:ins>
      <w:ins w:id="272" w:author="matsuo@ess.sci.osaka-u.ac.jp" w:date="2019-01-15T14:58:00Z">
        <w:r w:rsidR="00AF0175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In Section 2, we explain</w:t>
        </w:r>
        <w:r w:rsidR="00AF0175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how the samples </w:t>
        </w:r>
      </w:ins>
      <w:ins w:id="273" w:author="matsuo@ess.sci.osaka-u.ac.jp" w:date="2019-01-15T15:00:00Z">
        <w:r w:rsidR="00543184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gathered</w:t>
        </w:r>
      </w:ins>
      <w:ins w:id="274" w:author="matsuo@ess.sci.osaka-u.ac.jp" w:date="2019-01-15T14:59:00Z">
        <w:r w:rsidR="00543184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for this </w:t>
        </w:r>
      </w:ins>
      <w:ins w:id="275" w:author="matsuo@ess.sci.osaka-u.ac.jp" w:date="2019-01-15T15:00:00Z">
        <w:r w:rsidR="00543184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study</w:t>
        </w:r>
      </w:ins>
      <w:ins w:id="276" w:author="matsuo@ess.sci.osaka-u.ac.jp" w:date="2019-01-15T15:06:00Z">
        <w:r w:rsidR="0008201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were composed</w:t>
        </w:r>
      </w:ins>
      <w:ins w:id="277" w:author="matsuo@ess.sci.osaka-u.ac.jp" w:date="2019-01-15T14:59:00Z">
        <w:r w:rsidR="00543184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278" w:author="matsuo@ess.sci.osaka-u.ac.jp" w:date="2019-01-15T15:00:00Z">
        <w:r w:rsidR="00543184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and </w:t>
        </w:r>
      </w:ins>
      <w:ins w:id="279" w:author="matsuo@ess.sci.osaka-u.ac.jp" w:date="2019-01-15T15:01:00Z">
        <w:r w:rsidR="00543184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how the distribution</w:t>
        </w:r>
      </w:ins>
      <w:ins w:id="280" w:author="matsuo@ess.sci.osaka-u.ac.jp" w:date="2019-01-15T15:02:00Z">
        <w:r w:rsidR="00543184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s of the planet masses</w:t>
        </w:r>
      </w:ins>
      <w:ins w:id="281" w:author="matsuo@ess.sci.osaka-u.ac.jp" w:date="2019-01-15T15:10:00Z">
        <w:r w:rsidR="008A504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, </w:t>
        </w:r>
      </w:ins>
      <w:proofErr w:type="spellStart"/>
      <w:ins w:id="282" w:author="matsuo@ess.sci.osaka-u.ac.jp" w:date="2019-01-15T15:02:00Z">
        <w:r w:rsidR="00543184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eccentricites</w:t>
        </w:r>
      </w:ins>
      <w:proofErr w:type="spellEnd"/>
      <w:ins w:id="283" w:author="matsuo@ess.sci.osaka-u.ac.jp" w:date="2019-01-15T15:10:00Z">
        <w:r w:rsidR="008A504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, and semi-major axes</w:t>
        </w:r>
      </w:ins>
      <w:ins w:id="284" w:author="matsuo@ess.sci.osaka-u.ac.jp" w:date="2019-01-15T15:02:00Z">
        <w:r w:rsidR="00543184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in the metal-rich and -poor </w:t>
        </w:r>
      </w:ins>
      <w:ins w:id="285" w:author="matsuo@ess.sci.osaka-u.ac.jp" w:date="2019-01-15T15:06:00Z">
        <w:r w:rsidR="0008201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regions were </w:t>
        </w:r>
      </w:ins>
      <w:ins w:id="286" w:author="matsuo@ess.sci.osaka-u.ac.jp" w:date="2019-01-15T15:07:00Z">
        <w:r w:rsidR="0008201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evaluated</w:t>
        </w:r>
      </w:ins>
      <w:ins w:id="287" w:author="matsuo@ess.sci.osaka-u.ac.jp" w:date="2019-01-15T15:02:00Z">
        <w:r w:rsidR="00543184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. </w:t>
        </w:r>
      </w:ins>
      <w:ins w:id="288" w:author="matsuo@ess.sci.osaka-u.ac.jp" w:date="2019-01-15T15:07:00Z">
        <w:r w:rsidR="0008201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In Section 3, we </w:t>
        </w:r>
      </w:ins>
      <w:ins w:id="289" w:author="matsuo@ess.sci.osaka-u.ac.jp" w:date="2019-01-15T15:08:00Z">
        <w:r w:rsidR="0008201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derive </w:t>
        </w:r>
      </w:ins>
      <w:ins w:id="290" w:author="matsuo@ess.sci.osaka-u.ac.jp" w:date="2019-01-15T15:09:00Z">
        <w:r w:rsidR="0008201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boundary metallicity that is divided into two regions </w:t>
        </w:r>
        <w:r w:rsidR="008A504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such that the distributions of the planet mass</w:t>
        </w:r>
      </w:ins>
      <w:ins w:id="291" w:author="matsuo@ess.sci.osaka-u.ac.jp" w:date="2019-01-15T15:10:00Z">
        <w:r w:rsidR="00A818F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es</w:t>
        </w:r>
      </w:ins>
      <w:ins w:id="292" w:author="matsuo@ess.sci.osaka-u.ac.jp" w:date="2019-01-15T15:09:00Z">
        <w:r w:rsidR="008A504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and </w:t>
        </w:r>
      </w:ins>
      <w:ins w:id="293" w:author="matsuo@ess.sci.osaka-u.ac.jp" w:date="2019-01-15T15:10:00Z">
        <w:r w:rsidR="00A818F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semi-major axes are most different and investigate </w:t>
        </w:r>
      </w:ins>
      <w:ins w:id="294" w:author="matsuo@ess.sci.osaka-u.ac.jp" w:date="2019-01-15T15:11:00Z">
        <w:r w:rsidR="00A818F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how the samples are divided</w:t>
        </w:r>
      </w:ins>
      <w:ins w:id="295" w:author="matsuo@ess.sci.osaka-u.ac.jp" w:date="2019-01-15T15:10:00Z">
        <w:r w:rsidR="00A818F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with </w:t>
        </w:r>
      </w:ins>
      <w:ins w:id="296" w:author="matsuo@ess.sci.osaka-u.ac.jp" w:date="2019-01-15T15:11:00Z">
        <w:r w:rsidR="00A818F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Gaussian Mixture Model (GMM). </w:t>
        </w:r>
      </w:ins>
      <w:ins w:id="297" w:author="matsuo@ess.sci.osaka-u.ac.jp" w:date="2019-01-15T15:12:00Z">
        <w:r w:rsidR="00A818F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In Section 4, we discuss what the upper-mass limit of </w:t>
        </w:r>
      </w:ins>
      <w:ins w:id="298" w:author="matsuo@ess.sci.osaka-u.ac.jp" w:date="2019-01-15T15:13:00Z">
        <w:r w:rsidR="00FF49F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gas giants formed via </w:t>
        </w:r>
      </w:ins>
      <w:ins w:id="299" w:author="matsuo@ess.sci.osaka-u.ac.jp" w:date="2019-01-15T15:12:00Z">
        <w:r w:rsidR="00A818F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the bottom</w:t>
        </w:r>
        <w:r w:rsidR="00FF49F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-up planetary formation </w:t>
        </w:r>
      </w:ins>
      <w:ins w:id="300" w:author="matsuo@ess.sci.osaka-u.ac.jp" w:date="2019-01-15T15:13:00Z">
        <w:r w:rsidR="00FF49F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is and </w:t>
        </w:r>
        <w:r w:rsidR="0025244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whether the disk</w:t>
        </w:r>
      </w:ins>
      <w:ins w:id="301" w:author="matsuo@ess.sci.osaka-u.ac.jp" w:date="2019-01-15T15:14:00Z">
        <w:r w:rsidR="0025244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-</w:t>
        </w:r>
      </w:ins>
      <w:ins w:id="302" w:author="matsuo@ess.sci.osaka-u.ac.jp" w:date="2019-01-15T15:13:00Z">
        <w:r w:rsidR="0025244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instability</w:t>
        </w:r>
      </w:ins>
      <w:ins w:id="303" w:author="matsuo@ess.sci.osaka-u.ac.jp" w:date="2019-01-15T15:14:00Z">
        <w:r w:rsidR="0025244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-induced planetary formation occurs.</w:t>
        </w:r>
      </w:ins>
    </w:p>
    <w:p w:rsidR="00AF0175" w:rsidRPr="00543184" w:rsidRDefault="00AF0175" w:rsidP="007C04AA">
      <w:pPr>
        <w:autoSpaceDE w:val="0"/>
        <w:autoSpaceDN w:val="0"/>
        <w:adjustRightInd w:val="0"/>
        <w:jc w:val="left"/>
        <w:rPr>
          <w:ins w:id="304" w:author="matsuo@ess.sci.osaka-u.ac.jp" w:date="2019-01-15T14:59:00Z"/>
          <w:rFonts w:ascii="Times New Roman" w:hAnsi="Times New Roman" w:cs="Times New Roman"/>
          <w:color w:val="000000"/>
          <w:kern w:val="0"/>
          <w:sz w:val="20"/>
          <w:szCs w:val="20"/>
        </w:rPr>
      </w:pPr>
    </w:p>
    <w:p w:rsidR="00BF23B7" w:rsidDel="00252446" w:rsidRDefault="00BF23B7" w:rsidP="00BF23B7">
      <w:pPr>
        <w:autoSpaceDE w:val="0"/>
        <w:autoSpaceDN w:val="0"/>
        <w:adjustRightInd w:val="0"/>
        <w:jc w:val="left"/>
        <w:rPr>
          <w:del w:id="305" w:author="matsuo@ess.sci.osaka-u.ac.jp" w:date="2019-01-15T15:14:00Z"/>
          <w:moveTo w:id="306" w:author="matsuo@ess.sci.osaka-u.ac.jp" w:date="2019-01-15T12:30:00Z"/>
          <w:rFonts w:ascii="Times New Roman" w:hAnsi="Times New Roman" w:cs="Times New Roman"/>
          <w:color w:val="000000"/>
          <w:kern w:val="0"/>
          <w:sz w:val="20"/>
          <w:szCs w:val="20"/>
        </w:rPr>
      </w:pPr>
      <w:bookmarkStart w:id="307" w:name="_GoBack"/>
      <w:bookmarkEnd w:id="307"/>
      <w:moveToRangeStart w:id="308" w:author="matsuo@ess.sci.osaka-u.ac.jp" w:date="2019-01-15T12:30:00Z" w:name="move535318782"/>
      <w:moveTo w:id="309" w:author="matsuo@ess.sci.osaka-u.ac.jp" w:date="2019-01-15T12:30:00Z">
        <w:del w:id="310" w:author="matsuo@ess.sci.osaka-u.ac.jp" w:date="2019-01-15T15:14:00Z"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>Furthermore, the previous studies insist that under 4M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14"/>
              <w:szCs w:val="14"/>
            </w:rPr>
            <w:delText xml:space="preserve">J 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 xml:space="preserve"> planets are formed by core accretion, and over 4 M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14"/>
              <w:szCs w:val="14"/>
            </w:rPr>
            <w:delText>J</w:delText>
          </w:r>
          <w:r w:rsidDel="00252446">
            <w:rPr>
              <w:rFonts w:ascii="Times New Roman" w:hAnsi="Times New Roman" w:cs="Times New Roman" w:hint="eastAsia"/>
              <w:color w:val="000000"/>
              <w:kern w:val="0"/>
              <w:sz w:val="20"/>
              <w:szCs w:val="20"/>
            </w:rPr>
            <w:delText xml:space="preserve"> 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>planets are explained by disk instability, but it is possible to form the massive planets under 30 M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14"/>
              <w:szCs w:val="14"/>
            </w:rPr>
            <w:delText xml:space="preserve">J 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>through</w:delText>
          </w:r>
          <w:r w:rsidDel="00252446">
            <w:rPr>
              <w:rFonts w:ascii="Times New Roman" w:hAnsi="Times New Roman" w:cs="Times New Roman" w:hint="eastAsia"/>
              <w:color w:val="000000"/>
              <w:kern w:val="0"/>
              <w:sz w:val="20"/>
              <w:szCs w:val="20"/>
            </w:rPr>
            <w:delText xml:space="preserve"> 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 xml:space="preserve">core accretion in theory (e.g., </w:delText>
          </w:r>
          <w:r w:rsidDel="00252446">
            <w:rPr>
              <w:rFonts w:ascii="Times New Roman" w:hAnsi="Times New Roman" w:cs="Times New Roman"/>
              <w:color w:val="0000FF"/>
              <w:kern w:val="0"/>
              <w:sz w:val="20"/>
              <w:szCs w:val="20"/>
            </w:rPr>
            <w:delText>Mordasini et al. 2009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 xml:space="preserve"> ;</w:delText>
          </w:r>
          <w:r w:rsidDel="00252446">
            <w:rPr>
              <w:rFonts w:ascii="Times New Roman" w:hAnsi="Times New Roman" w:cs="Times New Roman"/>
              <w:color w:val="0000FF"/>
              <w:kern w:val="0"/>
              <w:sz w:val="20"/>
              <w:szCs w:val="20"/>
            </w:rPr>
            <w:delText>Tanigawa &amp; Tanaka 2016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 xml:space="preserve"> ).</w:delText>
          </w:r>
        </w:del>
      </w:moveTo>
    </w:p>
    <w:p w:rsidR="00BF23B7" w:rsidRPr="007C04AA" w:rsidDel="00252446" w:rsidRDefault="00BF23B7" w:rsidP="00BF23B7">
      <w:pPr>
        <w:autoSpaceDE w:val="0"/>
        <w:autoSpaceDN w:val="0"/>
        <w:adjustRightInd w:val="0"/>
        <w:jc w:val="left"/>
        <w:rPr>
          <w:del w:id="311" w:author="matsuo@ess.sci.osaka-u.ac.jp" w:date="2019-01-15T15:14:00Z"/>
          <w:moveTo w:id="312" w:author="matsuo@ess.sci.osaka-u.ac.jp" w:date="2019-01-15T12:30:00Z"/>
          <w:rFonts w:ascii="Times New Roman" w:hAnsi="Times New Roman" w:cs="Times New Roman"/>
          <w:color w:val="FF0000"/>
          <w:kern w:val="0"/>
          <w:sz w:val="20"/>
          <w:szCs w:val="20"/>
        </w:rPr>
      </w:pPr>
      <w:moveTo w:id="313" w:author="matsuo@ess.sci.osaka-u.ac.jp" w:date="2019-01-15T12:30:00Z">
        <w:del w:id="314" w:author="matsuo@ess.sci.osaka-u.ac.jp" w:date="2019-01-15T15:14:00Z"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 xml:space="preserve">In this paper, </w:delText>
          </w:r>
          <w:r w:rsidDel="00252446">
            <w:rPr>
              <w:rFonts w:ascii="Times New Roman" w:hAnsi="Times New Roman" w:cs="Times New Roman"/>
              <w:color w:val="FF0000"/>
              <w:kern w:val="0"/>
              <w:sz w:val="20"/>
              <w:szCs w:val="20"/>
            </w:rPr>
            <w:delText>since the radial velocity observation can</w:delText>
          </w:r>
          <w:r w:rsidDel="00252446">
            <w:rPr>
              <w:rFonts w:ascii="Times New Roman" w:hAnsi="Times New Roman" w:cs="Times New Roman" w:hint="eastAsia"/>
              <w:color w:val="FF0000"/>
              <w:kern w:val="0"/>
              <w:sz w:val="20"/>
              <w:szCs w:val="20"/>
            </w:rPr>
            <w:delText xml:space="preserve"> </w:delText>
          </w:r>
          <w:r w:rsidDel="00252446">
            <w:rPr>
              <w:rFonts w:ascii="Times New Roman" w:hAnsi="Times New Roman" w:cs="Times New Roman"/>
              <w:color w:val="FF0000"/>
              <w:kern w:val="0"/>
              <w:sz w:val="20"/>
              <w:szCs w:val="20"/>
            </w:rPr>
            <w:delText>detect the planetary masses or orbital eccentricities with</w:delText>
          </w:r>
          <w:r w:rsidDel="00252446">
            <w:rPr>
              <w:rFonts w:ascii="Times New Roman" w:hAnsi="Times New Roman" w:cs="Times New Roman" w:hint="eastAsia"/>
              <w:color w:val="FF0000"/>
              <w:kern w:val="0"/>
              <w:sz w:val="20"/>
              <w:szCs w:val="20"/>
            </w:rPr>
            <w:delText xml:space="preserve"> </w:delText>
          </w:r>
          <w:r w:rsidDel="00252446">
            <w:rPr>
              <w:rFonts w:ascii="Times New Roman" w:hAnsi="Times New Roman" w:cs="Times New Roman"/>
              <w:color w:val="FF0000"/>
              <w:kern w:val="0"/>
              <w:sz w:val="20"/>
              <w:szCs w:val="20"/>
            </w:rPr>
            <w:delText xml:space="preserve">good accuracy, 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>we focus the dataset observed by radial</w:delText>
          </w:r>
          <w:r w:rsidDel="00252446">
            <w:rPr>
              <w:rFonts w:ascii="Times New Roman" w:hAnsi="Times New Roman" w:cs="Times New Roman" w:hint="eastAsia"/>
              <w:color w:val="FF0000"/>
              <w:kern w:val="0"/>
              <w:sz w:val="20"/>
              <w:szCs w:val="20"/>
            </w:rPr>
            <w:delText xml:space="preserve"> 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>velocity, and discuss the two planetary-formation processes for the planetary distribution, considering the selection biases. We explain how the samples used in this</w:delText>
          </w:r>
          <w:r w:rsidDel="00252446">
            <w:rPr>
              <w:rFonts w:ascii="Times New Roman" w:hAnsi="Times New Roman" w:cs="Times New Roman" w:hint="eastAsia"/>
              <w:color w:val="FF0000"/>
              <w:kern w:val="0"/>
              <w:sz w:val="20"/>
              <w:szCs w:val="20"/>
            </w:rPr>
            <w:delText xml:space="preserve"> 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>study are selected and how to use the data considered</w:delText>
          </w:r>
          <w:r w:rsidDel="00252446">
            <w:rPr>
              <w:rFonts w:ascii="Times New Roman" w:hAnsi="Times New Roman" w:cs="Times New Roman" w:hint="eastAsia"/>
              <w:color w:val="FF0000"/>
              <w:kern w:val="0"/>
              <w:sz w:val="20"/>
              <w:szCs w:val="20"/>
            </w:rPr>
            <w:delText xml:space="preserve"> 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 xml:space="preserve">the selection bias in Section </w:delText>
          </w:r>
          <w:r w:rsidDel="00252446">
            <w:rPr>
              <w:rFonts w:ascii="Times New Roman" w:hAnsi="Times New Roman" w:cs="Times New Roman"/>
              <w:color w:val="0000FF"/>
              <w:kern w:val="0"/>
              <w:sz w:val="20"/>
              <w:szCs w:val="20"/>
            </w:rPr>
            <w:delText>2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 xml:space="preserve"> . We also classify the planetary distribution in different region of metallicity, and</w:delText>
          </w:r>
          <w:r w:rsidDel="00252446">
            <w:rPr>
              <w:rFonts w:ascii="Times New Roman" w:hAnsi="Times New Roman" w:cs="Times New Roman" w:hint="eastAsia"/>
              <w:color w:val="FF0000"/>
              <w:kern w:val="0"/>
              <w:sz w:val="20"/>
              <w:szCs w:val="20"/>
            </w:rPr>
            <w:delText xml:space="preserve"> 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 xml:space="preserve">check the distributions of planetary mass and eccentricity in each region and cluster in Section </w:delText>
          </w:r>
          <w:r w:rsidDel="00252446">
            <w:rPr>
              <w:rFonts w:ascii="Times New Roman" w:hAnsi="Times New Roman" w:cs="Times New Roman"/>
              <w:color w:val="0000FF"/>
              <w:kern w:val="0"/>
              <w:sz w:val="20"/>
              <w:szCs w:val="20"/>
            </w:rPr>
            <w:delText>3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 xml:space="preserve"> . Finally, we</w:delText>
          </w:r>
          <w:r w:rsidDel="00252446">
            <w:rPr>
              <w:rFonts w:ascii="Times New Roman" w:hAnsi="Times New Roman" w:cs="Times New Roman" w:hint="eastAsia"/>
              <w:color w:val="FF0000"/>
              <w:kern w:val="0"/>
              <w:sz w:val="20"/>
              <w:szCs w:val="20"/>
            </w:rPr>
            <w:delText xml:space="preserve"> 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>discuss the planetary-formation and -evolution processes</w:delText>
          </w:r>
          <w:r w:rsidDel="00252446">
            <w:rPr>
              <w:rFonts w:ascii="Times New Roman" w:hAnsi="Times New Roman" w:cs="Times New Roman" w:hint="eastAsia"/>
              <w:color w:val="FF0000"/>
              <w:kern w:val="0"/>
              <w:sz w:val="20"/>
              <w:szCs w:val="20"/>
            </w:rPr>
            <w:delText xml:space="preserve"> 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>from the results.</w:delText>
          </w:r>
        </w:del>
      </w:moveTo>
    </w:p>
    <w:moveToRangeEnd w:id="308"/>
    <w:p w:rsidR="007C04AA" w:rsidDel="003B6DD0" w:rsidRDefault="007C04AA" w:rsidP="003B6DD0">
      <w:pPr>
        <w:autoSpaceDE w:val="0"/>
        <w:autoSpaceDN w:val="0"/>
        <w:adjustRightInd w:val="0"/>
        <w:jc w:val="left"/>
        <w:rPr>
          <w:del w:id="315" w:author="matsuo@ess.sci.osaka-u.ac.jp" w:date="2019-01-15T12:18:00Z"/>
          <w:rFonts w:ascii="Times New Roman" w:hAnsi="Times New Roman" w:cs="Times New Roman"/>
          <w:color w:val="FF0000"/>
          <w:kern w:val="0"/>
          <w:sz w:val="20"/>
          <w:szCs w:val="20"/>
        </w:rPr>
      </w:pPr>
      <w:del w:id="316" w:author="matsuo@ess.sci.osaka-u.ac.jp" w:date="2019-01-15T12:13:00Z">
        <w:r w:rsidDel="00EC084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delText>core accretion (</w:delText>
        </w:r>
        <w:r w:rsidDel="00EC0845"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delText>Tanigawa &amp; Tanaka 2016</w:delText>
        </w:r>
        <w:r w:rsidDel="00EC084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delText>), the number</w:delText>
        </w:r>
        <w:r w:rsidDel="00EC0845">
          <w:rPr>
            <w:rFonts w:ascii="Times New Roman" w:hAnsi="Times New Roman" w:cs="Times New Roman" w:hint="eastAsia"/>
            <w:color w:val="FF0000"/>
            <w:kern w:val="0"/>
            <w:sz w:val="20"/>
            <w:szCs w:val="20"/>
          </w:rPr>
          <w:delText xml:space="preserve"> </w:delText>
        </w:r>
        <w:r w:rsidDel="00EC084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delText xml:space="preserve">of planets is decreasing with more massive. In addition, a massive planet has high eccentricity. </w:delText>
        </w:r>
      </w:del>
      <w:del w:id="317" w:author="matsuo@ess.sci.osaka-u.ac.jp" w:date="2019-01-15T12:19:00Z">
        <w:r w:rsidDel="00F27FB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delText>The observation</w:delText>
        </w:r>
      </w:del>
      <w:del w:id="318" w:author="matsuo@ess.sci.osaka-u.ac.jp" w:date="2019-01-15T12:14:00Z">
        <w:r w:rsidDel="00EC084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delText>al reports</w:delText>
        </w:r>
      </w:del>
      <w:del w:id="319" w:author="matsuo@ess.sci.osaka-u.ac.jp" w:date="2019-01-15T12:19:00Z">
        <w:r w:rsidDel="00F27FB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delText xml:space="preserve"> </w:delText>
        </w:r>
      </w:del>
      <w:del w:id="320" w:author="matsuo@ess.sci.osaka-u.ac.jp" w:date="2019-01-15T12:14:00Z">
        <w:r w:rsidDel="00EC084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delText>(</w:delText>
        </w:r>
        <w:r w:rsidDel="00EC0845"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delText>Ribas &amp; Miralda-Escud_e 2007</w:delText>
        </w:r>
        <w:r w:rsidDel="00EC084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delText xml:space="preserve">; </w:delText>
        </w:r>
        <w:r w:rsidDel="00EC0845"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delText>Santos</w:delText>
        </w:r>
        <w:r w:rsidDel="00EC0845">
          <w:rPr>
            <w:rFonts w:ascii="Times New Roman" w:hAnsi="Times New Roman" w:cs="Times New Roman" w:hint="eastAsia"/>
            <w:color w:val="FF0000"/>
            <w:kern w:val="0"/>
            <w:sz w:val="20"/>
            <w:szCs w:val="20"/>
          </w:rPr>
          <w:delText xml:space="preserve"> </w:delText>
        </w:r>
        <w:r w:rsidDel="00EC0845"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delText>et al. 2017</w:delText>
        </w:r>
        <w:r w:rsidDel="00EC084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delText xml:space="preserve">; </w:delText>
        </w:r>
        <w:r w:rsidDel="00EC0845"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delText>Schlaufman 2018</w:delText>
        </w:r>
        <w:r w:rsidDel="00EC0845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delText xml:space="preserve">) show that </w:delText>
        </w:r>
      </w:del>
      <w:del w:id="321" w:author="matsuo@ess.sci.osaka-u.ac.jp" w:date="2019-01-15T12:19:00Z">
        <w:r w:rsidDel="00F27FB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delText>there are two</w:delText>
        </w:r>
        <w:r w:rsidDel="00F27FBA">
          <w:rPr>
            <w:rFonts w:ascii="Times New Roman" w:hAnsi="Times New Roman" w:cs="Times New Roman" w:hint="eastAsia"/>
            <w:color w:val="FF0000"/>
            <w:kern w:val="0"/>
            <w:sz w:val="20"/>
            <w:szCs w:val="20"/>
          </w:rPr>
          <w:delText xml:space="preserve"> </w:delText>
        </w:r>
        <w:r w:rsidDel="00F27FBA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delText xml:space="preserve">regions in a planetary distribution. </w:delText>
        </w:r>
      </w:del>
      <w:del w:id="322" w:author="matsuo@ess.sci.osaka-u.ac.jp" w:date="2019-01-15T15:14:00Z">
        <w:r w:rsidDel="0025244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</w:delText>
        </w:r>
      </w:del>
      <w:moveFromRangeStart w:id="323" w:author="matsuo@ess.sci.osaka-u.ac.jp" w:date="2019-01-15T12:20:00Z" w:name="move535318140"/>
      <w:moveFrom w:id="324" w:author="matsuo@ess.sci.osaka-u.ac.jp" w:date="2019-01-15T12:20:00Z">
        <w:del w:id="325" w:author="matsuo@ess.sci.osaka-u.ac.jp" w:date="2019-01-15T15:14:00Z"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>On the other hand,</w:delText>
          </w:r>
          <w:r w:rsidDel="00252446">
            <w:rPr>
              <w:rFonts w:ascii="Times New Roman" w:hAnsi="Times New Roman" w:cs="Times New Roman" w:hint="eastAsia"/>
              <w:color w:val="FF0000"/>
              <w:kern w:val="0"/>
              <w:sz w:val="20"/>
              <w:szCs w:val="20"/>
            </w:rPr>
            <w:delText xml:space="preserve"> 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>there are various reports about the relationship between</w:delText>
          </w:r>
          <w:r w:rsidDel="00252446">
            <w:rPr>
              <w:rFonts w:ascii="Times New Roman" w:hAnsi="Times New Roman" w:cs="Times New Roman" w:hint="eastAsia"/>
              <w:color w:val="FF0000"/>
              <w:kern w:val="0"/>
              <w:sz w:val="20"/>
              <w:szCs w:val="20"/>
            </w:rPr>
            <w:delText xml:space="preserve"> 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>disk metallicity and disk instability; there exists reports</w:delText>
          </w:r>
          <w:r w:rsidDel="00252446">
            <w:rPr>
              <w:rFonts w:ascii="Times New Roman" w:hAnsi="Times New Roman" w:cs="Times New Roman" w:hint="eastAsia"/>
              <w:color w:val="FF0000"/>
              <w:kern w:val="0"/>
              <w:sz w:val="20"/>
              <w:szCs w:val="20"/>
            </w:rPr>
            <w:delText xml:space="preserve"> 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>of correlation (</w:delText>
          </w:r>
          <w:r w:rsidDel="00252446">
            <w:rPr>
              <w:rFonts w:ascii="Times New Roman" w:hAnsi="Times New Roman" w:cs="Times New Roman"/>
              <w:color w:val="0000FF"/>
              <w:kern w:val="0"/>
              <w:sz w:val="20"/>
              <w:szCs w:val="20"/>
            </w:rPr>
            <w:delText>Cai et al. 2006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 xml:space="preserve"> ; </w:delText>
          </w:r>
          <w:r w:rsidDel="00252446">
            <w:rPr>
              <w:rFonts w:ascii="Times New Roman" w:hAnsi="Times New Roman" w:cs="Times New Roman"/>
              <w:color w:val="0000FF"/>
              <w:kern w:val="0"/>
              <w:sz w:val="20"/>
              <w:szCs w:val="20"/>
            </w:rPr>
            <w:delText>Durisen et al. 2007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 xml:space="preserve"> ), a</w:delText>
          </w:r>
          <w:r w:rsidDel="00252446">
            <w:rPr>
              <w:rFonts w:ascii="Times New Roman" w:hAnsi="Times New Roman" w:cs="Times New Roman" w:hint="eastAsia"/>
              <w:color w:val="FF0000"/>
              <w:kern w:val="0"/>
              <w:sz w:val="20"/>
              <w:szCs w:val="20"/>
            </w:rPr>
            <w:delText xml:space="preserve"> 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>very weak positive correlation (</w:delText>
          </w:r>
          <w:r w:rsidDel="00252446">
            <w:rPr>
              <w:rFonts w:ascii="Times New Roman" w:hAnsi="Times New Roman" w:cs="Times New Roman"/>
              <w:color w:val="0000FF"/>
              <w:kern w:val="0"/>
              <w:sz w:val="20"/>
              <w:szCs w:val="20"/>
            </w:rPr>
            <w:delText>Mayer et al. 2007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 xml:space="preserve"> ), and</w:delText>
          </w:r>
          <w:r w:rsidDel="00252446">
            <w:rPr>
              <w:rFonts w:ascii="Times New Roman" w:hAnsi="Times New Roman" w:cs="Times New Roman" w:hint="eastAsia"/>
              <w:color w:val="FF0000"/>
              <w:kern w:val="0"/>
              <w:sz w:val="20"/>
              <w:szCs w:val="20"/>
            </w:rPr>
            <w:delText xml:space="preserve"> 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>no correlation (</w:delText>
          </w:r>
          <w:r w:rsidDel="00252446">
            <w:rPr>
              <w:rFonts w:ascii="Times New Roman" w:hAnsi="Times New Roman" w:cs="Times New Roman"/>
              <w:color w:val="0000FF"/>
              <w:kern w:val="0"/>
              <w:sz w:val="20"/>
              <w:szCs w:val="20"/>
            </w:rPr>
            <w:delText>Boss 2002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 xml:space="preserve"> ) between disk metallicity and</w:delText>
          </w:r>
          <w:r w:rsidDel="00252446">
            <w:rPr>
              <w:rFonts w:ascii="Times New Roman" w:hAnsi="Times New Roman" w:cs="Times New Roman" w:hint="eastAsia"/>
              <w:color w:val="FF0000"/>
              <w:kern w:val="0"/>
              <w:sz w:val="20"/>
              <w:szCs w:val="20"/>
            </w:rPr>
            <w:delText xml:space="preserve"> 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>disk instability in the metallicity range of the stars hosting the observed planets.</w:delText>
          </w:r>
          <w:r w:rsidDel="00252446">
            <w:rPr>
              <w:rFonts w:ascii="Times New Roman" w:hAnsi="Times New Roman" w:cs="Times New Roman" w:hint="eastAsia"/>
              <w:color w:val="FF0000"/>
              <w:kern w:val="0"/>
              <w:sz w:val="20"/>
              <w:szCs w:val="20"/>
            </w:rPr>
            <w:delText xml:space="preserve"> </w:delText>
          </w:r>
        </w:del>
      </w:moveFrom>
      <w:moveFromRangeEnd w:id="323"/>
      <w:del w:id="326" w:author="matsuo@ess.sci.osaka-u.ac.jp" w:date="2019-01-15T12:18:00Z">
        <w:r w:rsidDel="003B6DD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Since the </w:delText>
        </w:r>
        <w:r w:rsidDel="003B6DD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fi</w:delText>
        </w:r>
        <w:r w:rsidDel="003B6DD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rst planet around a normal star was discovered in 1995 (</w:delText>
        </w:r>
        <w:r w:rsidDel="003B6DD0"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delText>Mayor &amp; Queloz 1995</w:delText>
        </w:r>
        <w:r w:rsidDel="003B6DD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), by the large-sized radial velocity</w:delText>
        </w:r>
        <w:r w:rsidDel="003B6DD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</w:delText>
        </w:r>
        <w:r w:rsidDel="003B6DD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observations, it was revealed that</w:delText>
        </w:r>
        <w:r w:rsidDel="003B6DD0">
          <w:rPr>
            <w:rFonts w:ascii="Times New Roman" w:hAnsi="Times New Roman" w:cs="Times New Roman" w:hint="eastAsia"/>
            <w:color w:val="FF0000"/>
            <w:kern w:val="0"/>
            <w:sz w:val="20"/>
            <w:szCs w:val="20"/>
          </w:rPr>
          <w:delText xml:space="preserve"> </w:delText>
        </w:r>
        <w:r w:rsidDel="003B6DD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the amount of metallicity in a planetary system having</w:delText>
        </w:r>
        <w:r w:rsidDel="003B6DD0">
          <w:rPr>
            <w:rFonts w:ascii="Times New Roman" w:hAnsi="Times New Roman" w:cs="Times New Roman" w:hint="eastAsia"/>
            <w:color w:val="FF0000"/>
            <w:kern w:val="0"/>
            <w:sz w:val="20"/>
            <w:szCs w:val="20"/>
          </w:rPr>
          <w:delText xml:space="preserve"> </w:delText>
        </w:r>
        <w:r w:rsidDel="003B6DD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small planets is less than having gas giants (</w:delText>
        </w:r>
        <w:r w:rsidDel="003B6DD0"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delText>Mayor et</w:delText>
        </w:r>
        <w:r w:rsidDel="003B6DD0">
          <w:rPr>
            <w:rFonts w:ascii="Times New Roman" w:hAnsi="Times New Roman" w:cs="Times New Roman" w:hint="eastAsia"/>
            <w:color w:val="FF0000"/>
            <w:kern w:val="0"/>
            <w:sz w:val="20"/>
            <w:szCs w:val="20"/>
          </w:rPr>
          <w:delText xml:space="preserve"> </w:delText>
        </w:r>
        <w:r w:rsidDel="003B6DD0"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delText>al. 2011</w:delText>
        </w:r>
        <w:r w:rsidDel="003B6DD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; </w:delText>
        </w:r>
        <w:r w:rsidDel="003B6DD0"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delText>Wang &amp; Fischer 2015</w:delText>
        </w:r>
        <w:r w:rsidDel="003B6DD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). It seems that almost</w:delText>
        </w:r>
        <w:r w:rsidDel="003B6DD0">
          <w:rPr>
            <w:rFonts w:ascii="Times New Roman" w:hAnsi="Times New Roman" w:cs="Times New Roman" w:hint="eastAsia"/>
            <w:color w:val="FF0000"/>
            <w:kern w:val="0"/>
            <w:sz w:val="20"/>
            <w:szCs w:val="20"/>
          </w:rPr>
          <w:delText xml:space="preserve"> </w:delText>
        </w:r>
        <w:r w:rsidDel="003B6DD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all gas giants are formed via core accretion because the</w:delText>
        </w:r>
        <w:r w:rsidDel="003B6DD0">
          <w:rPr>
            <w:rFonts w:ascii="Times New Roman" w:hAnsi="Times New Roman" w:cs="Times New Roman" w:hint="eastAsia"/>
            <w:color w:val="FF0000"/>
            <w:kern w:val="0"/>
            <w:sz w:val="20"/>
            <w:szCs w:val="20"/>
          </w:rPr>
          <w:delText xml:space="preserve"> </w:delText>
        </w:r>
        <w:r w:rsidDel="003B6DD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central star and its surrounding protoplanetary disk are</w:delText>
        </w:r>
      </w:del>
    </w:p>
    <w:p w:rsidR="007C04AA" w:rsidRPr="007C04AA" w:rsidDel="00252446" w:rsidRDefault="007C04AA" w:rsidP="003B6DD0">
      <w:pPr>
        <w:autoSpaceDE w:val="0"/>
        <w:autoSpaceDN w:val="0"/>
        <w:adjustRightInd w:val="0"/>
        <w:jc w:val="left"/>
        <w:rPr>
          <w:del w:id="327" w:author="matsuo@ess.sci.osaka-u.ac.jp" w:date="2019-01-15T15:14:00Z"/>
          <w:rFonts w:ascii="Times New Roman" w:hAnsi="Times New Roman" w:cs="Times New Roman"/>
          <w:color w:val="0000FF"/>
          <w:kern w:val="0"/>
          <w:sz w:val="20"/>
          <w:szCs w:val="20"/>
        </w:rPr>
      </w:pPr>
      <w:del w:id="328" w:author="matsuo@ess.sci.osaka-u.ac.jp" w:date="2019-01-15T12:18:00Z">
        <w:r w:rsidDel="003B6DD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composed with the same molecular cloud (</w:delText>
        </w:r>
        <w:r w:rsidDel="003B6DD0"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delText>Ida &amp; Lin</w:delText>
        </w:r>
        <w:r w:rsidDel="003B6DD0">
          <w:rPr>
            <w:rFonts w:ascii="Times New Roman" w:hAnsi="Times New Roman" w:cs="Times New Roman" w:hint="eastAsia"/>
            <w:color w:val="0000FF"/>
            <w:kern w:val="0"/>
            <w:sz w:val="20"/>
            <w:szCs w:val="20"/>
          </w:rPr>
          <w:delText xml:space="preserve"> </w:delText>
        </w:r>
        <w:r w:rsidDel="003B6DD0"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delText>2004</w:delText>
        </w:r>
        <w:r w:rsidDel="003B6DD0">
          <w:rPr>
            <w:rFonts w:ascii="Times New Roman" w:hAnsi="Times New Roman" w:cs="Times New Roman"/>
            <w:color w:val="0000FF"/>
            <w:kern w:val="0"/>
            <w:sz w:val="14"/>
            <w:szCs w:val="14"/>
          </w:rPr>
          <w:delText>b</w:delText>
        </w:r>
        <w:r w:rsidDel="003B6DD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; </w:delText>
        </w:r>
        <w:r w:rsidDel="003B6DD0"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delText>Mordasini et al. 2012</w:delText>
        </w:r>
        <w:r w:rsidDel="003B6DD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).</w:delText>
        </w:r>
      </w:del>
    </w:p>
    <w:p w:rsidR="007C04AA" w:rsidDel="003B6DD0" w:rsidRDefault="007C04AA" w:rsidP="007C04AA">
      <w:pPr>
        <w:autoSpaceDE w:val="0"/>
        <w:autoSpaceDN w:val="0"/>
        <w:adjustRightInd w:val="0"/>
        <w:jc w:val="left"/>
        <w:rPr>
          <w:del w:id="329" w:author="matsuo@ess.sci.osaka-u.ac.jp" w:date="2019-01-15T12:18:00Z"/>
          <w:rFonts w:ascii="Times New Roman" w:hAnsi="Times New Roman" w:cs="Times New Roman"/>
          <w:color w:val="000000"/>
          <w:kern w:val="0"/>
          <w:sz w:val="20"/>
          <w:szCs w:val="20"/>
        </w:rPr>
      </w:pPr>
      <w:del w:id="330" w:author="matsuo@ess.sci.osaka-u.ac.jp" w:date="2019-01-15T15:14:00Z">
        <w:r w:rsidDel="0025244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The planetary-formation theories showed previous</w:delText>
        </w:r>
        <w:r w:rsidDel="00252446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25244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studies are based on the observed data, whose distribu</w:delText>
        </w:r>
      </w:del>
      <w:del w:id="331" w:author="matsuo@ess.sci.osaka-u.ac.jp" w:date="2019-01-15T12:18:00Z">
        <w:r w:rsidDel="003B6DD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-</w:delText>
        </w:r>
      </w:del>
    </w:p>
    <w:p w:rsidR="007C04AA" w:rsidDel="00252446" w:rsidRDefault="007C04AA" w:rsidP="00BF23B7">
      <w:pPr>
        <w:autoSpaceDE w:val="0"/>
        <w:autoSpaceDN w:val="0"/>
        <w:adjustRightInd w:val="0"/>
        <w:jc w:val="left"/>
        <w:rPr>
          <w:del w:id="332" w:author="matsuo@ess.sci.osaka-u.ac.jp" w:date="2019-01-15T15:14:00Z"/>
          <w:moveFrom w:id="333" w:author="matsuo@ess.sci.osaka-u.ac.jp" w:date="2019-01-15T12:30:00Z"/>
          <w:rFonts w:ascii="Times New Roman" w:hAnsi="Times New Roman" w:cs="Times New Roman"/>
          <w:color w:val="000000"/>
          <w:kern w:val="0"/>
          <w:sz w:val="20"/>
          <w:szCs w:val="20"/>
        </w:rPr>
        <w:pPrChange w:id="334" w:author="matsuo@ess.sci.osaka-u.ac.jp" w:date="2019-01-15T12:30:00Z">
          <w:pPr>
            <w:autoSpaceDE w:val="0"/>
            <w:autoSpaceDN w:val="0"/>
            <w:adjustRightInd w:val="0"/>
            <w:jc w:val="left"/>
          </w:pPr>
        </w:pPrChange>
      </w:pPr>
      <w:del w:id="335" w:author="matsuo@ess.sci.osaka-u.ac.jp" w:date="2019-01-15T15:14:00Z">
        <w:r w:rsidDel="0025244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tions are assumed to be close to real model. However,</w:delText>
        </w:r>
        <w:r w:rsidDel="00252446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252446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delText>are there only two regions divided by the boundary of</w:delText>
        </w:r>
        <w:r w:rsidDel="00252446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252446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delText>planet mass in a planetary distribution shown in the</w:delText>
        </w:r>
        <w:r w:rsidDel="00252446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252446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delText>previous studies? This is because they discussed the</w:delText>
        </w:r>
        <w:r w:rsidDel="00252446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252446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delText>planetary distribution without considering the effect of</w:delText>
        </w:r>
        <w:r w:rsidDel="00252446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252446">
          <w:rPr>
            <w:rFonts w:ascii="Times New Roman" w:hAnsi="Times New Roman" w:cs="Times New Roman"/>
            <w:color w:val="FF0000"/>
            <w:kern w:val="0"/>
            <w:sz w:val="20"/>
            <w:szCs w:val="20"/>
          </w:rPr>
          <w:delText xml:space="preserve">the selection bias. </w:delText>
        </w:r>
        <w:r w:rsidDel="0025244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Some data was obtained with poor</w:delText>
        </w:r>
        <w:r w:rsidDel="00252446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25244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accuracy or short time observation, which include the</w:delText>
        </w:r>
        <w:r w:rsidDel="00252446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25244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bias depended on the metallicity. Since these poor observations restrict the detection possibility for planets,</w:delText>
        </w:r>
        <w:r w:rsidDel="00252446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25244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the distribution of discovered planets possibly include</w:delText>
        </w:r>
        <w:r w:rsidDel="00252446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25244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some underpopulated regions due to the selection bias.</w:delText>
        </w:r>
        <w:r w:rsidDel="00252446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</w:del>
      <w:moveFromRangeStart w:id="336" w:author="matsuo@ess.sci.osaka-u.ac.jp" w:date="2019-01-15T12:30:00Z" w:name="move535318782"/>
      <w:moveFrom w:id="337" w:author="matsuo@ess.sci.osaka-u.ac.jp" w:date="2019-01-15T12:30:00Z">
        <w:del w:id="338" w:author="matsuo@ess.sci.osaka-u.ac.jp" w:date="2019-01-15T15:14:00Z"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>Furthermore, the previous studies insist that under 4M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14"/>
              <w:szCs w:val="14"/>
            </w:rPr>
            <w:delText xml:space="preserve">J 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 xml:space="preserve"> planets are formed by core accretion, and over 4 M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14"/>
              <w:szCs w:val="14"/>
            </w:rPr>
            <w:delText>J</w:delText>
          </w:r>
          <w:r w:rsidDel="00252446">
            <w:rPr>
              <w:rFonts w:ascii="Times New Roman" w:hAnsi="Times New Roman" w:cs="Times New Roman" w:hint="eastAsia"/>
              <w:color w:val="000000"/>
              <w:kern w:val="0"/>
              <w:sz w:val="20"/>
              <w:szCs w:val="20"/>
            </w:rPr>
            <w:delText xml:space="preserve"> 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>planets are explained by disk instability, but it is possible to form the massive planets under 30 M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14"/>
              <w:szCs w:val="14"/>
            </w:rPr>
            <w:delText xml:space="preserve">J 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>through</w:delText>
          </w:r>
          <w:r w:rsidDel="00252446">
            <w:rPr>
              <w:rFonts w:ascii="Times New Roman" w:hAnsi="Times New Roman" w:cs="Times New Roman" w:hint="eastAsia"/>
              <w:color w:val="000000"/>
              <w:kern w:val="0"/>
              <w:sz w:val="20"/>
              <w:szCs w:val="20"/>
            </w:rPr>
            <w:delText xml:space="preserve"> 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 xml:space="preserve">core accretion in theory (e.g., </w:delText>
          </w:r>
          <w:r w:rsidDel="00252446">
            <w:rPr>
              <w:rFonts w:ascii="Times New Roman" w:hAnsi="Times New Roman" w:cs="Times New Roman"/>
              <w:color w:val="0000FF"/>
              <w:kern w:val="0"/>
              <w:sz w:val="20"/>
              <w:szCs w:val="20"/>
            </w:rPr>
            <w:delText>Mordasini et al. 2009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 xml:space="preserve"> ;</w:delText>
          </w:r>
          <w:r w:rsidDel="00252446">
            <w:rPr>
              <w:rFonts w:ascii="Times New Roman" w:hAnsi="Times New Roman" w:cs="Times New Roman"/>
              <w:color w:val="0000FF"/>
              <w:kern w:val="0"/>
              <w:sz w:val="20"/>
              <w:szCs w:val="20"/>
            </w:rPr>
            <w:delText>Tanigawa &amp; Tanaka 2016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 xml:space="preserve"> ).</w:delText>
          </w:r>
        </w:del>
      </w:moveFrom>
    </w:p>
    <w:p w:rsidR="00E646CD" w:rsidRPr="007C04AA" w:rsidRDefault="007C04AA" w:rsidP="00BF2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0"/>
          <w:szCs w:val="20"/>
        </w:rPr>
      </w:pPr>
      <w:moveFrom w:id="339" w:author="matsuo@ess.sci.osaka-u.ac.jp" w:date="2019-01-15T12:30:00Z">
        <w:del w:id="340" w:author="matsuo@ess.sci.osaka-u.ac.jp" w:date="2019-01-15T15:14:00Z"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 xml:space="preserve">In this paper, </w:delText>
          </w:r>
          <w:r w:rsidDel="00252446">
            <w:rPr>
              <w:rFonts w:ascii="Times New Roman" w:hAnsi="Times New Roman" w:cs="Times New Roman"/>
              <w:color w:val="FF0000"/>
              <w:kern w:val="0"/>
              <w:sz w:val="20"/>
              <w:szCs w:val="20"/>
            </w:rPr>
            <w:delText>since the radial velocity observation can</w:delText>
          </w:r>
          <w:r w:rsidDel="00252446">
            <w:rPr>
              <w:rFonts w:ascii="Times New Roman" w:hAnsi="Times New Roman" w:cs="Times New Roman" w:hint="eastAsia"/>
              <w:color w:val="FF0000"/>
              <w:kern w:val="0"/>
              <w:sz w:val="20"/>
              <w:szCs w:val="20"/>
            </w:rPr>
            <w:delText xml:space="preserve"> </w:delText>
          </w:r>
          <w:r w:rsidDel="00252446">
            <w:rPr>
              <w:rFonts w:ascii="Times New Roman" w:hAnsi="Times New Roman" w:cs="Times New Roman"/>
              <w:color w:val="FF0000"/>
              <w:kern w:val="0"/>
              <w:sz w:val="20"/>
              <w:szCs w:val="20"/>
            </w:rPr>
            <w:delText>detect the planetary masses or orbital eccentricities with</w:delText>
          </w:r>
          <w:r w:rsidDel="00252446">
            <w:rPr>
              <w:rFonts w:ascii="Times New Roman" w:hAnsi="Times New Roman" w:cs="Times New Roman" w:hint="eastAsia"/>
              <w:color w:val="FF0000"/>
              <w:kern w:val="0"/>
              <w:sz w:val="20"/>
              <w:szCs w:val="20"/>
            </w:rPr>
            <w:delText xml:space="preserve"> </w:delText>
          </w:r>
          <w:r w:rsidDel="00252446">
            <w:rPr>
              <w:rFonts w:ascii="Times New Roman" w:hAnsi="Times New Roman" w:cs="Times New Roman"/>
              <w:color w:val="FF0000"/>
              <w:kern w:val="0"/>
              <w:sz w:val="20"/>
              <w:szCs w:val="20"/>
            </w:rPr>
            <w:delText xml:space="preserve">good accuracy, 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>we focus the dataset observed by radial</w:delText>
          </w:r>
          <w:r w:rsidDel="00252446">
            <w:rPr>
              <w:rFonts w:ascii="Times New Roman" w:hAnsi="Times New Roman" w:cs="Times New Roman" w:hint="eastAsia"/>
              <w:color w:val="FF0000"/>
              <w:kern w:val="0"/>
              <w:sz w:val="20"/>
              <w:szCs w:val="20"/>
            </w:rPr>
            <w:delText xml:space="preserve"> 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>velocity, and discuss the two planetary-formation processes for the planetary distribution, considering the selection biases. We explain how the samples used in this</w:delText>
          </w:r>
          <w:r w:rsidDel="00252446">
            <w:rPr>
              <w:rFonts w:ascii="Times New Roman" w:hAnsi="Times New Roman" w:cs="Times New Roman" w:hint="eastAsia"/>
              <w:color w:val="FF0000"/>
              <w:kern w:val="0"/>
              <w:sz w:val="20"/>
              <w:szCs w:val="20"/>
            </w:rPr>
            <w:delText xml:space="preserve"> 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>study are selected and how to use the data considered</w:delText>
          </w:r>
          <w:r w:rsidDel="00252446">
            <w:rPr>
              <w:rFonts w:ascii="Times New Roman" w:hAnsi="Times New Roman" w:cs="Times New Roman" w:hint="eastAsia"/>
              <w:color w:val="FF0000"/>
              <w:kern w:val="0"/>
              <w:sz w:val="20"/>
              <w:szCs w:val="20"/>
            </w:rPr>
            <w:delText xml:space="preserve"> 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 xml:space="preserve">the selection bias in Section </w:delText>
          </w:r>
          <w:r w:rsidDel="00252446">
            <w:rPr>
              <w:rFonts w:ascii="Times New Roman" w:hAnsi="Times New Roman" w:cs="Times New Roman"/>
              <w:color w:val="0000FF"/>
              <w:kern w:val="0"/>
              <w:sz w:val="20"/>
              <w:szCs w:val="20"/>
            </w:rPr>
            <w:delText>2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 xml:space="preserve"> . We also classify the planetary distribution in different region of metallicity, and</w:delText>
          </w:r>
          <w:r w:rsidDel="00252446">
            <w:rPr>
              <w:rFonts w:ascii="Times New Roman" w:hAnsi="Times New Roman" w:cs="Times New Roman" w:hint="eastAsia"/>
              <w:color w:val="FF0000"/>
              <w:kern w:val="0"/>
              <w:sz w:val="20"/>
              <w:szCs w:val="20"/>
            </w:rPr>
            <w:delText xml:space="preserve"> 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 xml:space="preserve">check the distributions of planetary mass and eccentricity in each region and cluster in Section </w:delText>
          </w:r>
          <w:r w:rsidDel="00252446">
            <w:rPr>
              <w:rFonts w:ascii="Times New Roman" w:hAnsi="Times New Roman" w:cs="Times New Roman"/>
              <w:color w:val="0000FF"/>
              <w:kern w:val="0"/>
              <w:sz w:val="20"/>
              <w:szCs w:val="20"/>
            </w:rPr>
            <w:delText>3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 xml:space="preserve"> . Finally, we</w:delText>
          </w:r>
          <w:r w:rsidDel="00252446">
            <w:rPr>
              <w:rFonts w:ascii="Times New Roman" w:hAnsi="Times New Roman" w:cs="Times New Roman" w:hint="eastAsia"/>
              <w:color w:val="FF0000"/>
              <w:kern w:val="0"/>
              <w:sz w:val="20"/>
              <w:szCs w:val="20"/>
            </w:rPr>
            <w:delText xml:space="preserve"> 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>discuss the planetary-formation and -evolution processes</w:delText>
          </w:r>
          <w:r w:rsidDel="00252446">
            <w:rPr>
              <w:rFonts w:ascii="Times New Roman" w:hAnsi="Times New Roman" w:cs="Times New Roman" w:hint="eastAsia"/>
              <w:color w:val="FF0000"/>
              <w:kern w:val="0"/>
              <w:sz w:val="20"/>
              <w:szCs w:val="20"/>
            </w:rPr>
            <w:delText xml:space="preserve"> </w:delText>
          </w:r>
          <w:r w:rsidDel="00252446">
            <w:rPr>
              <w:rFonts w:ascii="Times New Roman" w:hAnsi="Times New Roman" w:cs="Times New Roman"/>
              <w:color w:val="000000"/>
              <w:kern w:val="0"/>
              <w:sz w:val="20"/>
              <w:szCs w:val="20"/>
            </w:rPr>
            <w:delText>from the results.</w:delText>
          </w:r>
        </w:del>
      </w:moveFrom>
      <w:moveFromRangeEnd w:id="336"/>
    </w:p>
    <w:sectPr w:rsidR="00E646CD" w:rsidRPr="007C04AA" w:rsidSect="00FA30D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suo@ess.sci.osaka-u.ac.jp">
    <w15:presenceInfo w15:providerId="Windows Live" w15:userId="54bfbad8c0e464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/>
  <w:trackRevision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AA"/>
    <w:rsid w:val="00071563"/>
    <w:rsid w:val="0008201B"/>
    <w:rsid w:val="00094D2D"/>
    <w:rsid w:val="0010261E"/>
    <w:rsid w:val="001815A3"/>
    <w:rsid w:val="00206CBE"/>
    <w:rsid w:val="00207407"/>
    <w:rsid w:val="00252446"/>
    <w:rsid w:val="002B10B7"/>
    <w:rsid w:val="002B1F7B"/>
    <w:rsid w:val="002B4528"/>
    <w:rsid w:val="002E2130"/>
    <w:rsid w:val="002F6C02"/>
    <w:rsid w:val="00321FD8"/>
    <w:rsid w:val="00337413"/>
    <w:rsid w:val="00373195"/>
    <w:rsid w:val="003B6DD0"/>
    <w:rsid w:val="003E0AB3"/>
    <w:rsid w:val="00411F92"/>
    <w:rsid w:val="00422F67"/>
    <w:rsid w:val="0048378B"/>
    <w:rsid w:val="004E7DA2"/>
    <w:rsid w:val="00501043"/>
    <w:rsid w:val="00501E5D"/>
    <w:rsid w:val="00543184"/>
    <w:rsid w:val="00565335"/>
    <w:rsid w:val="00565963"/>
    <w:rsid w:val="00566DF3"/>
    <w:rsid w:val="00566E33"/>
    <w:rsid w:val="005824A8"/>
    <w:rsid w:val="005F4F9F"/>
    <w:rsid w:val="00610659"/>
    <w:rsid w:val="0065356D"/>
    <w:rsid w:val="006724FB"/>
    <w:rsid w:val="006836CA"/>
    <w:rsid w:val="006E3B11"/>
    <w:rsid w:val="0073420F"/>
    <w:rsid w:val="007525D4"/>
    <w:rsid w:val="007C04AA"/>
    <w:rsid w:val="007D7285"/>
    <w:rsid w:val="007E089B"/>
    <w:rsid w:val="00826B89"/>
    <w:rsid w:val="00841783"/>
    <w:rsid w:val="0085152D"/>
    <w:rsid w:val="0088092A"/>
    <w:rsid w:val="008A5042"/>
    <w:rsid w:val="008B5772"/>
    <w:rsid w:val="008C3B29"/>
    <w:rsid w:val="008C5556"/>
    <w:rsid w:val="008E0F77"/>
    <w:rsid w:val="00902A58"/>
    <w:rsid w:val="009C5F6A"/>
    <w:rsid w:val="00A136E8"/>
    <w:rsid w:val="00A1766A"/>
    <w:rsid w:val="00A25AB8"/>
    <w:rsid w:val="00A27F5C"/>
    <w:rsid w:val="00A73992"/>
    <w:rsid w:val="00A778DB"/>
    <w:rsid w:val="00A818FD"/>
    <w:rsid w:val="00A92934"/>
    <w:rsid w:val="00AB598B"/>
    <w:rsid w:val="00AD38D0"/>
    <w:rsid w:val="00AE3631"/>
    <w:rsid w:val="00AF0175"/>
    <w:rsid w:val="00BD4CA0"/>
    <w:rsid w:val="00BD53AB"/>
    <w:rsid w:val="00BE3F2D"/>
    <w:rsid w:val="00BF23B7"/>
    <w:rsid w:val="00BF3210"/>
    <w:rsid w:val="00C15674"/>
    <w:rsid w:val="00C26DAE"/>
    <w:rsid w:val="00C433AC"/>
    <w:rsid w:val="00C43BF1"/>
    <w:rsid w:val="00C650BD"/>
    <w:rsid w:val="00C93AF6"/>
    <w:rsid w:val="00D053BD"/>
    <w:rsid w:val="00D538F3"/>
    <w:rsid w:val="00D67187"/>
    <w:rsid w:val="00DA00D2"/>
    <w:rsid w:val="00DB162B"/>
    <w:rsid w:val="00E009E0"/>
    <w:rsid w:val="00E4608C"/>
    <w:rsid w:val="00E54682"/>
    <w:rsid w:val="00EB0099"/>
    <w:rsid w:val="00EB0BD8"/>
    <w:rsid w:val="00EC0845"/>
    <w:rsid w:val="00F0466A"/>
    <w:rsid w:val="00F27FBA"/>
    <w:rsid w:val="00F34B52"/>
    <w:rsid w:val="00F4528A"/>
    <w:rsid w:val="00FA30D8"/>
    <w:rsid w:val="00FE751E"/>
    <w:rsid w:val="00FF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22781"/>
  <w14:defaultImageDpi w14:val="32767"/>
  <w15:chartTrackingRefBased/>
  <w15:docId w15:val="{784940CE-CCA3-8C43-8D27-815E2E83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089B"/>
    <w:rPr>
      <w:rFonts w:ascii="ＭＳ 明朝" w:eastAsia="ＭＳ 明朝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7E089B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matsuo@ess.sci.osaka-u.ac.jp</dc:creator>
  <cp:keywords/>
  <dc:description/>
  <cp:lastModifiedBy>matsuo@ess.sci.osaka-u.ac.jp</cp:lastModifiedBy>
  <cp:revision>41</cp:revision>
  <dcterms:created xsi:type="dcterms:W3CDTF">2019-01-15T19:46:00Z</dcterms:created>
  <dcterms:modified xsi:type="dcterms:W3CDTF">2019-01-15T23:14:00Z</dcterms:modified>
</cp:coreProperties>
</file>