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6CD" w:rsidRDefault="000A7AF3" w:rsidP="000A7AF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In this section, we compare the above results of planetary mass and eccentricity distributions with previous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studies and verify the relationship. We also discuss the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behavior of planetary distributions in the metal-rich and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-poor regions, comparing the observed dataset from the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simulation of </w:t>
      </w:r>
      <w:proofErr w:type="spellStart"/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Mordasini</w:t>
      </w:r>
      <w:proofErr w:type="spellEnd"/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et al.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(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2012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).</w:t>
      </w:r>
    </w:p>
    <w:p w:rsidR="000A7AF3" w:rsidRDefault="000A7AF3" w:rsidP="000A7AF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:rsidR="000A7AF3" w:rsidRDefault="000A7AF3" w:rsidP="000A7AF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4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.1. </w:t>
      </w:r>
      <w:r w:rsidR="00BD28C0">
        <w:rPr>
          <w:rFonts w:ascii="Times New Roman" w:hAnsi="Times New Roman" w:cs="Times New Roman"/>
          <w:color w:val="000000"/>
          <w:kern w:val="0"/>
          <w:sz w:val="20"/>
          <w:szCs w:val="20"/>
        </w:rPr>
        <w:t>Core accretion model</w:t>
      </w:r>
    </w:p>
    <w:p w:rsidR="008B0A3C" w:rsidDel="001707A0" w:rsidRDefault="008B0A3C" w:rsidP="00B42D64">
      <w:pPr>
        <w:autoSpaceDE w:val="0"/>
        <w:autoSpaceDN w:val="0"/>
        <w:adjustRightInd w:val="0"/>
        <w:jc w:val="left"/>
        <w:rPr>
          <w:del w:id="0" w:author="matsuo@ess.sci.osaka-u.ac.jp" w:date="2019-01-18T23:36:00Z"/>
          <w:rFonts w:ascii="Times New Roman" w:hAnsi="Times New Roman" w:cs="Times New Roman"/>
          <w:color w:val="000000"/>
          <w:kern w:val="0"/>
          <w:sz w:val="20"/>
          <w:szCs w:val="20"/>
        </w:rPr>
      </w:pPr>
      <w:bookmarkStart w:id="1" w:name="_GoBack"/>
      <w:bookmarkEnd w:id="1"/>
    </w:p>
    <w:p w:rsidR="008B0A3C" w:rsidRDefault="008B0A3C" w:rsidP="00B42D64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</w:pPr>
    </w:p>
    <w:p w:rsidR="000A7AF3" w:rsidRDefault="00B42D64" w:rsidP="00B42D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Mordasini</w:t>
      </w:r>
      <w:proofErr w:type="spellEnd"/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et al.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2012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), planets are formed by classical core accretion model, and the </w:t>
      </w:r>
      <w:r w:rsidR="008E4489">
        <w:rPr>
          <w:rFonts w:ascii="Times New Roman" w:hAnsi="Times New Roman" w:cs="Times New Roman"/>
          <w:color w:val="000000"/>
          <w:kern w:val="0"/>
          <w:sz w:val="20"/>
          <w:szCs w:val="20"/>
        </w:rPr>
        <w:t>fi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nal semi-major axes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and planetary masses are determined, based on the simulation included the planetary migration in disks and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the disk evolution. From our study, the two observed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planetary-mass distributions, which were divided by the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metal boundary, had different expanses. Then, we discuss each planetary-formation process, comparing the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distribution of observed data with that of simulation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data. Figure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7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shows that the comparison between the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observed data included the selection biases and simulation data cited from </w:t>
      </w:r>
      <w:proofErr w:type="spellStart"/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Mordasini</w:t>
      </w:r>
      <w:proofErr w:type="spellEnd"/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et al.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2012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). The simulation data were also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fi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ltered by both selection biases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of metal-rich and -poor regions to complete the conditions with the observed data. As the result, the distributions of metal rich regions are very consistence, which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can explain that most of gas giants in the metal rich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region are formed by core accretion. This is also explained by our results shown in Section ??  because of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below interpretation. The interaction between a gas giant and protoplanetary disk possibly makes the eccentricity of planet grow (</w:t>
      </w:r>
      <w:r w:rsidR="00F32C1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e.g., </w:t>
      </w:r>
      <w:proofErr w:type="spellStart"/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Goldreich</w:t>
      </w:r>
      <w:proofErr w:type="spellEnd"/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&amp; Sari 2003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; </w:t>
      </w:r>
      <w:proofErr w:type="spellStart"/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Kley</w:t>
      </w:r>
      <w:proofErr w:type="spellEnd"/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&amp;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Dirksen 2006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). This interaction is concentrated at discrete Lindblad and 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corotation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resonances, which causes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the planet's orbit to migrate and open a gap in the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disk as the planet mass is large enough. If the viscous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coefficient equals to 10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>􀀀5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, the planet with circular orbit changes to eccentric orbit as the planetary mass is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over 3 M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>J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. The more massive planets make their eccentricity higher until the maximum value 0.25. On the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other hand, if a planetary system has two gas giants,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the outer planet may prolong the orbital period of the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inner planet. These planets' eccentricities grow up in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rough inverse proportion to their masses by this orbital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interaction (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Chiang et al. 2002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). From the veri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fi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cation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of simulation (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Ida et al. 2013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), gas giants and rocky/icy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planets emerge, migrate, and undergo dynamical instability in a relatively massive disk, and the perturbation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between planets causes orbital crossing, eccentricity excitation, and planetary ejection. Therefore, gas giants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formed through core accretion tend to have high eccentricities, which is consistent to our results of eccentricity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distribution.</w:t>
      </w:r>
    </w:p>
    <w:p w:rsidR="00B42D64" w:rsidRPr="00B42D64" w:rsidRDefault="00B42D64" w:rsidP="00B42D64">
      <w:pPr>
        <w:autoSpaceDE w:val="0"/>
        <w:autoSpaceDN w:val="0"/>
        <w:adjustRightInd w:val="0"/>
        <w:ind w:firstLineChars="250" w:firstLine="50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In contrast, the distributions of metal poor regions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between the observed data and the simulation data are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different. This means that the planetary formation process in metal poor disks differs from in metal rich disks: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the planetary formation in metal poor region cannot be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explained by only core accretion.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lastRenderedPageBreak/>
        <w:t>On the other hand,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the eccentricity of gas giant formed via disk instability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ranges from 0 to 0.35 in initial stage, and decreases as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the planet mass increases (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Boss 2011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). Note that the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range of semi-major axis is 30 </w:t>
      </w:r>
      <w:r>
        <w:rPr>
          <w:rFonts w:ascii="Times New Roman" w:hAnsi="Times New Roman" w:cs="Times New Roman"/>
          <w:kern w:val="0"/>
          <w:sz w:val="20"/>
          <w:szCs w:val="20"/>
        </w:rPr>
        <w:t>to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 70 au. This trend can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be also seen slightly in the metal poor region of Figure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5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. However, because it is not clear, there possibly exists other formation processes included core accretion in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metal poor regions.</w:t>
      </w:r>
    </w:p>
    <w:p w:rsidR="00B42D64" w:rsidRDefault="00B42D64" w:rsidP="000A7AF3">
      <w:pPr>
        <w:autoSpaceDE w:val="0"/>
        <w:autoSpaceDN w:val="0"/>
        <w:adjustRightInd w:val="0"/>
        <w:jc w:val="left"/>
        <w:rPr>
          <w:ins w:id="2" w:author="matsuo@ess.sci.osaka-u.ac.jp" w:date="2019-01-18T22:22:00Z"/>
          <w:rFonts w:ascii="Times New Roman" w:hAnsi="Times New Roman" w:cs="Times New Roman"/>
          <w:color w:val="000000"/>
          <w:kern w:val="0"/>
          <w:sz w:val="20"/>
          <w:szCs w:val="20"/>
        </w:rPr>
      </w:pPr>
    </w:p>
    <w:p w:rsidR="00CA0A5D" w:rsidRPr="00CA0A5D" w:rsidRDefault="00CA0A5D" w:rsidP="00734892">
      <w:pPr>
        <w:autoSpaceDE w:val="0"/>
        <w:autoSpaceDN w:val="0"/>
        <w:adjustRightInd w:val="0"/>
        <w:ind w:firstLineChars="300" w:firstLine="600"/>
        <w:jc w:val="left"/>
        <w:rPr>
          <w:ins w:id="3" w:author="matsuo@ess.sci.osaka-u.ac.jp" w:date="2019-01-18T22:22:00Z"/>
          <w:rFonts w:ascii="Times New Roman" w:hAnsi="Times New Roman" w:cs="Times New Roman" w:hint="eastAsia"/>
          <w:color w:val="000000"/>
          <w:kern w:val="0"/>
          <w:sz w:val="20"/>
          <w:szCs w:val="20"/>
        </w:rPr>
        <w:pPrChange w:id="4" w:author="matsuo@ess.sci.osaka-u.ac.jp" w:date="2019-01-18T22:43:00Z">
          <w:pPr>
            <w:autoSpaceDE w:val="0"/>
            <w:autoSpaceDN w:val="0"/>
            <w:adjustRightInd w:val="0"/>
            <w:jc w:val="left"/>
          </w:pPr>
        </w:pPrChange>
      </w:pPr>
      <w:ins w:id="5" w:author="matsuo@ess.sci.osaka-u.ac.jp" w:date="2019-01-18T22:22:00Z"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According to the previous studies (e.g., </w:t>
        </w:r>
        <w:proofErr w:type="spellStart"/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Ribas</w:t>
        </w:r>
        <w:proofErr w:type="spellEnd"/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&amp; Miralda-</w:t>
        </w:r>
        <w:proofErr w:type="spellStart"/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Escude</w:t>
        </w:r>
        <w:proofErr w:type="spellEnd"/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2007; Santos et al. 2017; </w:t>
        </w:r>
        <w:proofErr w:type="spellStart"/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Schlaufman</w:t>
        </w:r>
        <w:proofErr w:type="spellEnd"/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2018), extrasolar gaseous objects are simply divided into two with a boundary mass of 4MJ and/or a transition of 4 to 10 MJ; while the gas giants lighter than 4 or 10 MJ are likely to be formed via the core accretion process, disk-instability-induced planetary formation occurs beyond 10MJ. However, as discussed above, the upper mass limit of the core-accreted planets which is consistent with the theoretical expectations (e.g., </w:t>
        </w:r>
        <w:proofErr w:type="spellStart"/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Tanigawa</w:t>
        </w:r>
        <w:proofErr w:type="spellEnd"/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et al. 2007; </w:t>
        </w:r>
        <w:proofErr w:type="spellStart"/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Mordasini</w:t>
        </w:r>
        <w:proofErr w:type="spellEnd"/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et al. 2012; </w:t>
        </w:r>
        <w:proofErr w:type="spellStart"/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Tanigawa</w:t>
        </w:r>
        <w:proofErr w:type="spellEnd"/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&amp; Tanaka 2016).</w:t>
        </w:r>
      </w:ins>
    </w:p>
    <w:p w:rsidR="00CA0A5D" w:rsidRDefault="00CA0A5D" w:rsidP="000A7AF3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</w:pPr>
    </w:p>
    <w:p w:rsidR="00B42D64" w:rsidRDefault="00B42D64" w:rsidP="000A7AF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4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.2 Beyond the core accretion model</w:t>
      </w:r>
    </w:p>
    <w:p w:rsidR="000F5590" w:rsidRDefault="00CA027A" w:rsidP="00B42D64">
      <w:pPr>
        <w:autoSpaceDE w:val="0"/>
        <w:autoSpaceDN w:val="0"/>
        <w:adjustRightInd w:val="0"/>
        <w:jc w:val="left"/>
        <w:rPr>
          <w:ins w:id="6" w:author="matsuo@ess.sci.osaka-u.ac.jp" w:date="2019-01-18T15:42:00Z"/>
          <w:rFonts w:ascii="Times New Roman" w:hAnsi="Times New Roman" w:cs="Times New Roman"/>
          <w:color w:val="000000"/>
          <w:kern w:val="0"/>
          <w:sz w:val="20"/>
          <w:szCs w:val="20"/>
        </w:rPr>
      </w:pPr>
      <w:ins w:id="7" w:author="matsuo@ess.sci.osaka-u.ac.jp" w:date="2019-01-18T15:55:00Z">
        <w:r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t>T</w:t>
        </w:r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he excess of massive planets orbiting metal-poor stars differs from that expected form the core accreti</w:t>
        </w:r>
      </w:ins>
      <w:ins w:id="8" w:author="matsuo@ess.sci.osaka-u.ac.jp" w:date="2019-01-18T15:56:00Z"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on formation theory</w:t>
        </w:r>
      </w:ins>
      <w:ins w:id="9" w:author="matsuo@ess.sci.osaka-u.ac.jp" w:date="2019-01-18T15:59:00Z">
        <w:r w:rsidR="002A12D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</w:ins>
      <w:ins w:id="10" w:author="matsuo@ess.sci.osaka-u.ac.jp" w:date="2019-01-18T16:26:00Z">
        <w:r w:rsidR="00ED1B8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in terms of the following two po</w:t>
        </w:r>
      </w:ins>
      <w:ins w:id="11" w:author="matsuo@ess.sci.osaka-u.ac.jp" w:date="2019-01-18T16:27:00Z">
        <w:r w:rsidR="00ED1B8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ints</w:t>
        </w:r>
      </w:ins>
      <w:ins w:id="12" w:author="matsuo@ess.sci.osaka-u.ac.jp" w:date="2019-01-18T16:25:00Z">
        <w:r w:rsidR="00F71159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. </w:t>
        </w:r>
      </w:ins>
      <w:ins w:id="13" w:author="matsuo@ess.sci.osaka-u.ac.jp" w:date="2019-01-18T16:28:00Z">
        <w:r w:rsidR="00ED1B8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W</w:t>
        </w:r>
      </w:ins>
      <w:ins w:id="14" w:author="matsuo@ess.sci.osaka-u.ac.jp" w:date="2019-01-18T16:02:00Z">
        <w:r w:rsidR="008B335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hile </w:t>
        </w:r>
      </w:ins>
      <w:ins w:id="15" w:author="matsuo@ess.sci.osaka-u.ac.jp" w:date="2019-01-18T15:57:00Z"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more massive p</w:t>
        </w:r>
      </w:ins>
      <w:ins w:id="16" w:author="matsuo@ess.sci.osaka-u.ac.jp" w:date="2019-01-18T15:58:00Z"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lanets are likely to be formed around more metal-rich stars (</w:t>
        </w:r>
        <w:proofErr w:type="spellStart"/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Mordasini</w:t>
        </w:r>
        <w:proofErr w:type="spellEnd"/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et al. 2012)</w:t>
        </w:r>
      </w:ins>
      <w:ins w:id="17" w:author="matsuo@ess.sci.osaka-u.ac.jp" w:date="2019-01-18T16:02:00Z">
        <w:r w:rsidR="008B335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, the </w:t>
        </w:r>
      </w:ins>
      <w:ins w:id="18" w:author="matsuo@ess.sci.osaka-u.ac.jp" w:date="2019-01-18T16:03:00Z">
        <w:r w:rsidR="008B335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mean </w:t>
        </w:r>
      </w:ins>
      <w:ins w:id="19" w:author="matsuo@ess.sci.osaka-u.ac.jp" w:date="2019-01-18T16:04:00Z">
        <w:r w:rsidR="008B335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masses </w:t>
        </w:r>
        <w:r w:rsidR="00BB172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for</w:t>
        </w:r>
      </w:ins>
      <w:ins w:id="20" w:author="matsuo@ess.sci.osaka-u.ac.jp" w:date="2019-01-18T16:03:00Z">
        <w:r w:rsidR="008B335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</w:ins>
      <w:ins w:id="21" w:author="matsuo@ess.sci.osaka-u.ac.jp" w:date="2019-01-18T16:04:00Z">
        <w:r w:rsidR="008B335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the intermediate-mass and massive planets </w:t>
        </w:r>
      </w:ins>
      <w:ins w:id="22" w:author="matsuo@ess.sci.osaka-u.ac.jp" w:date="2019-01-18T16:02:00Z">
        <w:r w:rsidR="008B335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clearly</w:t>
        </w:r>
      </w:ins>
      <w:ins w:id="23" w:author="matsuo@ess.sci.osaka-u.ac.jp" w:date="2019-01-18T16:03:00Z">
        <w:r w:rsidR="008B335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increases</w:t>
        </w:r>
      </w:ins>
      <w:ins w:id="24" w:author="matsuo@ess.sci.osaka-u.ac.jp" w:date="2019-01-18T16:04:00Z">
        <w:r w:rsidR="008B335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as the metallicity decreases</w:t>
        </w:r>
      </w:ins>
      <w:ins w:id="25" w:author="matsuo@ess.sci.osaka-u.ac.jp" w:date="2019-01-18T16:28:00Z">
        <w:r w:rsidR="00ED1B8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  <w:r w:rsidR="00ED1B8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(Figure 7)</w:t>
        </w:r>
      </w:ins>
      <w:ins w:id="26" w:author="matsuo@ess.sci.osaka-u.ac.jp" w:date="2019-01-18T16:03:00Z">
        <w:r w:rsidR="008B335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.</w:t>
        </w:r>
      </w:ins>
      <w:ins w:id="27" w:author="matsuo@ess.sci.osaka-u.ac.jp" w:date="2019-01-18T16:20:00Z">
        <w:r w:rsidR="004F6E4A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In addition, </w:t>
        </w:r>
      </w:ins>
      <w:ins w:id="28" w:author="matsuo@ess.sci.osaka-u.ac.jp" w:date="2019-01-18T16:24:00Z">
        <w:r w:rsidR="00F71159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although </w:t>
        </w:r>
      </w:ins>
      <w:ins w:id="29" w:author="matsuo@ess.sci.osaka-u.ac.jp" w:date="2019-01-18T16:20:00Z">
        <w:r w:rsidR="004F6E4A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a continuous decrease in the mass function</w:t>
        </w:r>
      </w:ins>
      <w:ins w:id="30" w:author="matsuo@ess.sci.osaka-u.ac.jp" w:date="2019-01-18T16:30:00Z">
        <w:r w:rsidR="00797C7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of </w:t>
        </w:r>
        <w:r w:rsidR="00FA1962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massive planets</w:t>
        </w:r>
      </w:ins>
      <w:ins w:id="31" w:author="matsuo@ess.sci.osaka-u.ac.jp" w:date="2019-01-18T16:20:00Z">
        <w:r w:rsidR="004F6E4A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is </w:t>
        </w:r>
      </w:ins>
      <w:ins w:id="32" w:author="matsuo@ess.sci.osaka-u.ac.jp" w:date="2019-01-18T16:23:00Z">
        <w:r w:rsidR="00F71159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theoretically </w:t>
        </w:r>
      </w:ins>
      <w:ins w:id="33" w:author="matsuo@ess.sci.osaka-u.ac.jp" w:date="2019-01-18T16:20:00Z">
        <w:r w:rsidR="004F6E4A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pred</w:t>
        </w:r>
      </w:ins>
      <w:ins w:id="34" w:author="matsuo@ess.sci.osaka-u.ac.jp" w:date="2019-01-18T16:21:00Z">
        <w:r w:rsidR="004F6E4A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icted (</w:t>
        </w:r>
        <w:proofErr w:type="spellStart"/>
        <w:r w:rsidR="004F6E4A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Mordasini</w:t>
        </w:r>
        <w:proofErr w:type="spellEnd"/>
        <w:r w:rsidR="004F6E4A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et al. 2009)</w:t>
        </w:r>
      </w:ins>
      <w:ins w:id="35" w:author="matsuo@ess.sci.osaka-u.ac.jp" w:date="2019-01-18T16:24:00Z">
        <w:r w:rsidR="00F71159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, </w:t>
        </w:r>
      </w:ins>
      <w:ins w:id="36" w:author="matsuo@ess.sci.osaka-u.ac.jp" w:date="2019-01-18T16:34:00Z">
        <w:r w:rsidR="00B41FA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the </w:t>
        </w:r>
        <w:r w:rsidR="00B41FA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observation</w:t>
        </w:r>
        <w:r w:rsidR="00B41FA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samples orbiting</w:t>
        </w:r>
      </w:ins>
      <w:ins w:id="37" w:author="matsuo@ess.sci.osaka-u.ac.jp" w:date="2019-01-18T16:22:00Z">
        <w:r w:rsidR="00F71159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the metal-poor stars</w:t>
        </w:r>
      </w:ins>
      <w:ins w:id="38" w:author="matsuo@ess.sci.osaka-u.ac.jp" w:date="2019-01-18T16:35:00Z">
        <w:r w:rsidR="003C2BD6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</w:ins>
      <w:ins w:id="39" w:author="matsuo@ess.sci.osaka-u.ac.jp" w:date="2019-01-18T16:36:00Z">
        <w:r w:rsidR="003C2BD6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are clustered around </w:t>
        </w:r>
      </w:ins>
      <w:ins w:id="40" w:author="matsuo@ess.sci.osaka-u.ac.jp" w:date="2019-01-18T16:37:00Z">
        <w:r w:rsidR="003C2BD6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1 and 10 MJ (Figure 3).</w:t>
        </w:r>
      </w:ins>
      <w:ins w:id="41" w:author="matsuo@ess.sci.osaka-u.ac.jp" w:date="2019-01-18T16:21:00Z">
        <w:r w:rsidR="004F6E4A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</w:ins>
      <w:ins w:id="42" w:author="matsuo@ess.sci.osaka-u.ac.jp" w:date="2019-01-18T15:56:00Z"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The</w:t>
        </w:r>
      </w:ins>
      <w:ins w:id="43" w:author="matsuo@ess.sci.osaka-u.ac.jp" w:date="2019-01-18T16:01:00Z">
        <w:r w:rsidR="008B335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eccentricities of the massive planets orbiting metal-poor stars also differ </w:t>
        </w:r>
      </w:ins>
      <w:ins w:id="44" w:author="matsuo@ess.sci.osaka-u.ac.jp" w:date="2019-01-18T16:02:00Z">
        <w:r w:rsidR="008B335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from those around metal-rich stars (Figure </w:t>
        </w:r>
      </w:ins>
      <w:ins w:id="45" w:author="matsuo@ess.sci.osaka-u.ac.jp" w:date="2019-01-18T16:39:00Z">
        <w:r w:rsidR="00E77659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6</w:t>
        </w:r>
      </w:ins>
      <w:ins w:id="46" w:author="matsuo@ess.sci.osaka-u.ac.jp" w:date="2019-01-18T16:02:00Z">
        <w:r w:rsidR="008B3351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)</w:t>
        </w:r>
      </w:ins>
      <w:ins w:id="47" w:author="matsuo@ess.sci.osaka-u.ac.jp" w:date="2019-01-18T16:06:00Z">
        <w:r w:rsidR="005E472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; the eccentricities</w:t>
        </w:r>
      </w:ins>
      <w:ins w:id="48" w:author="matsuo@ess.sci.osaka-u.ac.jp" w:date="2019-01-18T16:07:00Z">
        <w:r w:rsidR="005E472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</w:ins>
      <w:ins w:id="49" w:author="matsuo@ess.sci.osaka-u.ac.jp" w:date="2019-01-18T16:10:00Z">
        <w:r w:rsidR="00241A09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of the massive planets </w:t>
        </w:r>
      </w:ins>
      <w:ins w:id="50" w:author="matsuo@ess.sci.osaka-u.ac.jp" w:date="2019-01-18T16:06:00Z">
        <w:r w:rsidR="005E472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around the metal-poor stars </w:t>
        </w:r>
      </w:ins>
      <w:ins w:id="51" w:author="matsuo@ess.sci.osaka-u.ac.jp" w:date="2019-01-18T16:10:00Z">
        <w:r w:rsidR="00241A09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do not seem</w:t>
        </w:r>
      </w:ins>
      <w:ins w:id="52" w:author="matsuo@ess.sci.osaka-u.ac.jp" w:date="2019-01-18T16:07:00Z">
        <w:r w:rsidR="005E472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</w:ins>
      <w:ins w:id="53" w:author="matsuo@ess.sci.osaka-u.ac.jp" w:date="2019-01-18T16:10:00Z">
        <w:r w:rsidR="00241A09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to be </w:t>
        </w:r>
      </w:ins>
      <w:ins w:id="54" w:author="matsuo@ess.sci.osaka-u.ac.jp" w:date="2019-01-18T16:07:00Z">
        <w:r w:rsidR="005E472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enhanced through </w:t>
        </w:r>
      </w:ins>
      <w:ins w:id="55" w:author="matsuo@ess.sci.osaka-u.ac.jp" w:date="2019-01-18T16:08:00Z">
        <w:r w:rsidR="005E472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the</w:t>
        </w:r>
      </w:ins>
      <w:ins w:id="56" w:author="matsuo@ess.sci.osaka-u.ac.jp" w:date="2019-01-18T16:09:00Z">
        <w:r w:rsidR="005E472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planet-disk </w:t>
        </w:r>
      </w:ins>
      <w:ins w:id="57" w:author="matsuo@ess.sci.osaka-u.ac.jp" w:date="2019-01-18T16:07:00Z">
        <w:r w:rsidR="005E472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interaction </w:t>
        </w:r>
      </w:ins>
      <w:ins w:id="58" w:author="matsuo@ess.sci.osaka-u.ac.jp" w:date="2019-01-18T16:09:00Z">
        <w:r w:rsidR="005E472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prior to gas dissipation</w:t>
        </w:r>
      </w:ins>
      <w:ins w:id="59" w:author="matsuo@ess.sci.osaka-u.ac.jp" w:date="2019-01-18T16:08:00Z">
        <w:r w:rsidR="005E472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.</w:t>
        </w:r>
      </w:ins>
      <w:ins w:id="60" w:author="matsuo@ess.sci.osaka-u.ac.jp" w:date="2019-01-18T16:09:00Z">
        <w:r w:rsidR="005E472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</w:ins>
      <w:ins w:id="61" w:author="matsuo@ess.sci.osaka-u.ac.jp" w:date="2019-01-18T16:10:00Z">
        <w:r w:rsidR="00A47D9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Thus,</w:t>
        </w:r>
      </w:ins>
      <w:ins w:id="62" w:author="matsuo@ess.sci.osaka-u.ac.jp" w:date="2019-01-18T16:12:00Z">
        <w:r w:rsidR="00E450C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the </w:t>
        </w:r>
      </w:ins>
      <w:ins w:id="63" w:author="matsuo@ess.sci.osaka-u.ac.jp" w:date="2019-01-18T16:16:00Z">
        <w:r w:rsidR="00E450C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distributions of </w:t>
        </w:r>
      </w:ins>
      <w:ins w:id="64" w:author="matsuo@ess.sci.osaka-u.ac.jp" w:date="2019-01-18T16:17:00Z">
        <w:r w:rsidR="00E450C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masses and ecc</w:t>
        </w:r>
      </w:ins>
      <w:ins w:id="65" w:author="matsuo@ess.sci.osaka-u.ac.jp" w:date="2019-01-18T16:40:00Z">
        <w:r w:rsidR="00E77659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entricities for the massive planets</w:t>
        </w:r>
      </w:ins>
      <w:ins w:id="66" w:author="matsuo@ess.sci.osaka-u.ac.jp" w:date="2019-01-18T16:17:00Z">
        <w:r w:rsidR="00E450C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are unlikely in the bottom-up scenarios</w:t>
        </w:r>
      </w:ins>
      <w:ins w:id="67" w:author="matsuo@ess.sci.osaka-u.ac.jp" w:date="2019-01-18T16:18:00Z">
        <w:r w:rsidR="00E450C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. </w:t>
        </w:r>
      </w:ins>
    </w:p>
    <w:p w:rsidR="000F5590" w:rsidRDefault="00301F7A" w:rsidP="00B42D64">
      <w:pPr>
        <w:autoSpaceDE w:val="0"/>
        <w:autoSpaceDN w:val="0"/>
        <w:adjustRightInd w:val="0"/>
        <w:jc w:val="left"/>
        <w:rPr>
          <w:ins w:id="68" w:author="matsuo@ess.sci.osaka-u.ac.jp" w:date="2019-01-18T23:00:00Z"/>
          <w:rFonts w:ascii="Times New Roman" w:hAnsi="Times New Roman" w:cs="Times New Roman"/>
          <w:color w:val="000000"/>
          <w:kern w:val="0"/>
          <w:sz w:val="20"/>
          <w:szCs w:val="20"/>
        </w:rPr>
      </w:pPr>
      <w:ins w:id="69" w:author="matsuo@ess.sci.osaka-u.ac.jp" w:date="2019-01-18T16:40:00Z"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    An explanation for the excess massive planets orbiting metal-poor stars is that the disk instability acts in the vici</w:t>
        </w:r>
      </w:ins>
      <w:ins w:id="70" w:author="matsuo@ess.sci.osaka-u.ac.jp" w:date="2019-01-18T16:41:00Z"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nity of metal-poor stars, because a</w:t>
        </w:r>
        <w:r w:rsidR="00EC3E3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lower mass limit applies for planets formed via the disk instability mechanism (i</w:t>
        </w:r>
      </w:ins>
      <w:ins w:id="71" w:author="matsuo@ess.sci.osaka-u.ac.jp" w:date="2019-01-18T16:42:00Z">
        <w:r w:rsidR="00EC3E3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.e., corresponding to an order of the Jeans mass (Matsuo et al. 2007; </w:t>
        </w:r>
      </w:ins>
      <w:ins w:id="72" w:author="matsuo@ess.sci.osaka-u.ac.jp" w:date="2019-01-18T16:43:00Z">
        <w:r w:rsidR="003C2CF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Mayor 2010</w:t>
        </w:r>
      </w:ins>
      <w:ins w:id="73" w:author="matsuo@ess.sci.osaka-u.ac.jp" w:date="2019-01-18T16:42:00Z">
        <w:r w:rsidR="003C2CF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)</w:t>
        </w:r>
      </w:ins>
      <w:ins w:id="74" w:author="matsuo@ess.sci.osaka-u.ac.jp" w:date="2019-01-18T16:44:00Z">
        <w:r w:rsidR="003C2CF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)</w:t>
        </w:r>
      </w:ins>
      <w:ins w:id="75" w:author="matsuo@ess.sci.osaka-u.ac.jp" w:date="2019-01-18T16:43:00Z">
        <w:r w:rsidR="003C2CF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.</w:t>
        </w:r>
      </w:ins>
      <w:ins w:id="76" w:author="matsuo@ess.sci.osaka-u.ac.jp" w:date="2019-01-18T16:45:00Z">
        <w:r w:rsidR="003C2CF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As a result, a sharp increase appears in the planetary mass function around 4 MJ. </w:t>
        </w:r>
      </w:ins>
      <w:ins w:id="77" w:author="matsuo@ess.sci.osaka-u.ac.jp" w:date="2019-01-18T16:46:00Z">
        <w:r w:rsidR="003C2CF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It is also accepted that planet formation due to disk instability tends to occur in the vicinity of metal-poor stars b</w:t>
        </w:r>
      </w:ins>
      <w:ins w:id="78" w:author="matsuo@ess.sci.osaka-u.ac.jp" w:date="2019-01-18T16:47:00Z">
        <w:r w:rsidR="003C2CF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ecause the cooling timescale in the disk mid-plane is reduced owing to low disk opacity (</w:t>
        </w:r>
      </w:ins>
      <w:ins w:id="79" w:author="matsuo@ess.sci.osaka-u.ac.jp" w:date="2019-01-18T16:48:00Z">
        <w:r w:rsidR="003C2CF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Cai et al. 2006; </w:t>
        </w:r>
        <w:proofErr w:type="spellStart"/>
        <w:r w:rsidR="003C2CF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Durisen</w:t>
        </w:r>
        <w:proofErr w:type="spellEnd"/>
        <w:r w:rsidR="003C2CF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et al. 2007</w:t>
        </w:r>
      </w:ins>
      <w:ins w:id="80" w:author="matsuo@ess.sci.osaka-u.ac.jp" w:date="2019-01-18T16:47:00Z">
        <w:r w:rsidR="003C2CF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). </w:t>
        </w:r>
      </w:ins>
      <w:ins w:id="81" w:author="matsuo@ess.sci.osaka-u.ac.jp" w:date="2019-01-18T16:48:00Z">
        <w:r w:rsidR="003C2CF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The </w:t>
        </w:r>
      </w:ins>
      <w:ins w:id="82" w:author="matsuo@ess.sci.osaka-u.ac.jp" w:date="2019-01-18T16:49:00Z">
        <w:r w:rsidR="00BF3FD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low eccentricities of the massive planets orbiting the metal-poor stars </w:t>
        </w:r>
      </w:ins>
      <w:ins w:id="83" w:author="matsuo@ess.sci.osaka-u.ac.jp" w:date="2019-01-18T16:50:00Z">
        <w:r w:rsidR="00BF3FD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are also consistent with the numerical simulations (</w:t>
        </w:r>
      </w:ins>
      <w:ins w:id="84" w:author="matsuo@ess.sci.osaka-u.ac.jp" w:date="2019-01-18T16:51:00Z">
        <w:r w:rsidR="00BF3FD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Mayer 2010; Mayer et al. 2004</w:t>
        </w:r>
      </w:ins>
      <w:ins w:id="85" w:author="matsuo@ess.sci.osaka-u.ac.jp" w:date="2019-01-18T16:50:00Z">
        <w:r w:rsidR="00BF3FD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) and </w:t>
        </w:r>
      </w:ins>
      <w:ins w:id="86" w:author="matsuo@ess.sci.osaka-u.ac.jp" w:date="2019-01-18T22:23:00Z">
        <w:r w:rsidR="009672F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the </w:t>
        </w:r>
      </w:ins>
      <w:ins w:id="87" w:author="matsuo@ess.sci.osaka-u.ac.jp" w:date="2019-01-18T22:22:00Z">
        <w:r w:rsidR="00FC66F7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eccentricities</w:t>
        </w:r>
      </w:ins>
      <w:ins w:id="88" w:author="matsuo@ess.sci.osaka-u.ac.jp" w:date="2019-01-18T16:50:00Z">
        <w:r w:rsidR="00BF3FD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of </w:t>
        </w:r>
      </w:ins>
      <w:ins w:id="89" w:author="matsuo@ess.sci.osaka-u.ac.jp" w:date="2019-01-18T22:22:00Z">
        <w:r w:rsidR="00FC66F7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four</w:t>
        </w:r>
      </w:ins>
      <w:ins w:id="90" w:author="matsuo@ess.sci.osaka-u.ac.jp" w:date="2019-01-18T22:23:00Z">
        <w:r w:rsidR="00915799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</w:ins>
      <w:ins w:id="91" w:author="matsuo@ess.sci.osaka-u.ac.jp" w:date="2019-01-18T23:35:00Z">
        <w:r w:rsidR="0065617A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gas giants </w:t>
        </w:r>
      </w:ins>
      <w:ins w:id="92" w:author="matsuo@ess.sci.osaka-u.ac.jp" w:date="2019-01-18T22:22:00Z">
        <w:r w:rsidR="00FC66F7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orbiting </w:t>
        </w:r>
      </w:ins>
      <w:ins w:id="93" w:author="matsuo@ess.sci.osaka-u.ac.jp" w:date="2019-01-18T16:50:00Z">
        <w:r w:rsidR="00BF3FD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HR8799</w:t>
        </w:r>
      </w:ins>
      <w:ins w:id="94" w:author="matsuo@ess.sci.osaka-u.ac.jp" w:date="2019-01-18T16:51:00Z">
        <w:r w:rsidR="00BF3FDF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(Wertz et al. 2017). </w:t>
        </w:r>
      </w:ins>
      <w:ins w:id="95" w:author="matsuo@ess.sci.osaka-u.ac.jp" w:date="2019-01-18T23:35:00Z">
        <w:r w:rsidR="0065617A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Note that the four gas giants are located in a region </w:t>
        </w:r>
        <w:r w:rsidR="0065617A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lastRenderedPageBreak/>
          <w:t>beyond the cor</w:t>
        </w:r>
      </w:ins>
      <w:ins w:id="96" w:author="matsuo@ess.sci.osaka-u.ac.jp" w:date="2019-01-18T23:36:00Z">
        <w:r w:rsidR="0065617A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e accretion model. </w:t>
        </w:r>
      </w:ins>
    </w:p>
    <w:p w:rsidR="00670248" w:rsidRDefault="00670248" w:rsidP="00B42D64">
      <w:pPr>
        <w:autoSpaceDE w:val="0"/>
        <w:autoSpaceDN w:val="0"/>
        <w:adjustRightInd w:val="0"/>
        <w:jc w:val="left"/>
        <w:rPr>
          <w:ins w:id="97" w:author="matsuo@ess.sci.osaka-u.ac.jp" w:date="2019-01-18T23:00:00Z"/>
          <w:rFonts w:ascii="Times New Roman" w:hAnsi="Times New Roman" w:cs="Times New Roman"/>
          <w:color w:val="000000"/>
          <w:kern w:val="0"/>
          <w:sz w:val="20"/>
          <w:szCs w:val="20"/>
        </w:rPr>
      </w:pPr>
    </w:p>
    <w:p w:rsidR="00670248" w:rsidRDefault="00670248" w:rsidP="00B42D64">
      <w:pPr>
        <w:autoSpaceDE w:val="0"/>
        <w:autoSpaceDN w:val="0"/>
        <w:adjustRightInd w:val="0"/>
        <w:jc w:val="left"/>
        <w:rPr>
          <w:ins w:id="98" w:author="matsuo@ess.sci.osaka-u.ac.jp" w:date="2019-01-18T16:38:00Z"/>
          <w:rFonts w:ascii="Times New Roman" w:hAnsi="Times New Roman" w:cs="Times New Roman" w:hint="eastAsia"/>
          <w:color w:val="000000"/>
          <w:kern w:val="0"/>
          <w:sz w:val="20"/>
          <w:szCs w:val="20"/>
        </w:rPr>
      </w:pPr>
      <w:ins w:id="99" w:author="matsuo@ess.sci.osaka-u.ac.jp" w:date="2019-01-18T23:00:00Z">
        <w:r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t>4</w:t>
        </w:r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.</w:t>
        </w:r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3</w:t>
        </w:r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</w:ins>
      <w:ins w:id="100" w:author="matsuo@ess.sci.osaka-u.ac.jp" w:date="2019-01-18T23:10:00Z">
        <w:r w:rsidR="00C30EB5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Two planetary formation</w:t>
        </w:r>
      </w:ins>
      <w:ins w:id="101" w:author="matsuo@ess.sci.osaka-u.ac.jp" w:date="2019-01-18T23:22:00Z">
        <w:r w:rsidR="00391636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s</w:t>
        </w:r>
      </w:ins>
      <w:ins w:id="102" w:author="matsuo@ess.sci.osaka-u.ac.jp" w:date="2019-01-18T23:23:00Z">
        <w:r w:rsidR="00391636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cenarios</w:t>
        </w:r>
      </w:ins>
    </w:p>
    <w:p w:rsidR="00FF7E3E" w:rsidRDefault="00386E10" w:rsidP="00FF7E3E">
      <w:pPr>
        <w:autoSpaceDE w:val="0"/>
        <w:autoSpaceDN w:val="0"/>
        <w:adjustRightInd w:val="0"/>
        <w:jc w:val="left"/>
        <w:rPr>
          <w:ins w:id="103" w:author="matsuo@ess.sci.osaka-u.ac.jp" w:date="2019-01-18T23:14:00Z"/>
          <w:rFonts w:ascii="Times New Roman" w:hAnsi="Times New Roman" w:cs="Times New Roman" w:hint="eastAsia"/>
          <w:color w:val="000000"/>
          <w:kern w:val="0"/>
          <w:sz w:val="20"/>
          <w:szCs w:val="20"/>
        </w:rPr>
        <w:pPrChange w:id="104" w:author="matsuo@ess.sci.osaka-u.ac.jp" w:date="2019-01-18T23:15:00Z">
          <w:pPr>
            <w:autoSpaceDE w:val="0"/>
            <w:autoSpaceDN w:val="0"/>
            <w:adjustRightInd w:val="0"/>
            <w:ind w:firstLineChars="250" w:firstLine="500"/>
            <w:jc w:val="left"/>
          </w:pPr>
        </w:pPrChange>
      </w:pPr>
      <w:ins w:id="105" w:author="matsuo@ess.sci.osaka-u.ac.jp" w:date="2019-01-18T16:53:00Z"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    Based on these </w:t>
        </w:r>
      </w:ins>
      <w:ins w:id="106" w:author="matsuo@ess.sci.osaka-u.ac.jp" w:date="2019-01-18T16:54:00Z"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considerations, we compared the distribution of host star metallicities and companion masses for </w:t>
        </w:r>
      </w:ins>
      <w:ins w:id="107" w:author="matsuo@ess.sci.osaka-u.ac.jp" w:date="2019-01-18T22:33:00Z">
        <w:r w:rsidR="00FC7FE5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the 6</w:t>
        </w:r>
      </w:ins>
      <w:ins w:id="108" w:author="matsuo@ess.sci.osaka-u.ac.jp" w:date="2019-01-18T22:34:00Z">
        <w:r w:rsidR="00FC7FE5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23</w:t>
        </w:r>
      </w:ins>
      <w:ins w:id="109" w:author="matsuo@ess.sci.osaka-u.ac.jp" w:date="2019-01-18T16:54:00Z"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  <w:r w:rsidR="00105276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common-biased samples with </w:t>
        </w:r>
        <w:r w:rsidR="0014287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the </w:t>
        </w:r>
      </w:ins>
      <w:ins w:id="110" w:author="matsuo@ess.sci.osaka-u.ac.jp" w:date="2019-01-18T16:55:00Z">
        <w:r w:rsidR="0014287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regions expected from the core accretion and disk instability models</w:t>
        </w:r>
      </w:ins>
      <w:ins w:id="111" w:author="matsuo@ess.sci.osaka-u.ac.jp" w:date="2019-01-18T16:56:00Z">
        <w:r w:rsidR="0098142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(Figure </w:t>
        </w:r>
        <w:r w:rsidR="0039390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8</w:t>
        </w:r>
        <w:r w:rsidR="0098142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)</w:t>
        </w:r>
      </w:ins>
      <w:ins w:id="112" w:author="matsuo@ess.sci.osaka-u.ac.jp" w:date="2019-01-18T16:55:00Z">
        <w:r w:rsidR="0014287B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. </w:t>
        </w:r>
      </w:ins>
      <w:ins w:id="113" w:author="matsuo@ess.sci.osaka-u.ac.jp" w:date="2019-01-18T22:55:00Z">
        <w:r w:rsidR="007976B9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The </w:t>
        </w:r>
      </w:ins>
      <w:ins w:id="114" w:author="matsuo@ess.sci.osaka-u.ac.jp" w:date="2019-01-18T22:56:00Z">
        <w:r w:rsidR="0067024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scarce regions appear in terms of companion mass, one at 0.1 to 4 MJ and one at 20 to 30 MJ</w:t>
        </w:r>
      </w:ins>
      <w:ins w:id="115" w:author="matsuo@ess.sci.osaka-u.ac.jp" w:date="2019-01-18T22:57:00Z">
        <w:r w:rsidR="0067024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. Whereas the former arises from the rapid ga</w:t>
        </w:r>
      </w:ins>
      <w:ins w:id="116" w:author="matsuo@ess.sci.osaka-u.ac.jp" w:date="2019-01-18T22:58:00Z">
        <w:r w:rsidR="0067024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s accretion onto the core, the latter represents a gap between binary star and planet formation. In other words, the two regions reflect the lower and </w:t>
        </w:r>
      </w:ins>
      <w:ins w:id="117" w:author="matsuo@ess.sci.osaka-u.ac.jp" w:date="2019-01-18T22:59:00Z">
        <w:r w:rsidR="0067024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upper mass limits of extrasolar gaseous objects that are formed by the planetary formation processes. In fact, the upper mass limit </w:t>
        </w:r>
      </w:ins>
      <w:ins w:id="118" w:author="matsuo@ess.sci.osaka-u.ac.jp" w:date="2019-01-18T23:10:00Z">
        <w:r w:rsidR="00FF7E3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is </w:t>
        </w:r>
      </w:ins>
      <w:ins w:id="119" w:author="matsuo@ess.sci.osaka-u.ac.jp" w:date="2019-01-18T23:12:00Z">
        <w:r w:rsidR="00FF7E3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almost </w:t>
        </w:r>
      </w:ins>
      <w:ins w:id="120" w:author="matsuo@ess.sci.osaka-u.ac.jp" w:date="2019-01-18T23:10:00Z">
        <w:r w:rsidR="00FF7E3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consistent </w:t>
        </w:r>
      </w:ins>
      <w:ins w:id="121" w:author="matsuo@ess.sci.osaka-u.ac.jp" w:date="2019-01-18T23:11:00Z">
        <w:r w:rsidR="00FF7E3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with the </w:t>
        </w:r>
        <w:r w:rsidR="00FF7E3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theoretical expectations (</w:t>
        </w:r>
        <w:proofErr w:type="spellStart"/>
        <w:r w:rsidR="00FF7E3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Tanigawa</w:t>
        </w:r>
        <w:proofErr w:type="spellEnd"/>
        <w:r w:rsidR="00FF7E3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&amp; </w:t>
        </w:r>
        <w:proofErr w:type="spellStart"/>
        <w:r w:rsidR="00FF7E3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Ikoma</w:t>
        </w:r>
        <w:proofErr w:type="spellEnd"/>
        <w:r w:rsidR="00FF7E3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2007; </w:t>
        </w:r>
        <w:proofErr w:type="spellStart"/>
        <w:r w:rsidR="00FF7E3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Mordasini</w:t>
        </w:r>
        <w:proofErr w:type="spellEnd"/>
        <w:r w:rsidR="00FF7E3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et al. 2012; </w:t>
        </w:r>
        <w:proofErr w:type="spellStart"/>
        <w:r w:rsidR="00FF7E3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Tanigawa</w:t>
        </w:r>
        <w:proofErr w:type="spellEnd"/>
        <w:r w:rsidR="00FF7E3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&amp; Tanaka 2016)</w:t>
        </w:r>
        <w:r w:rsidR="00FF7E3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. </w:t>
        </w:r>
      </w:ins>
    </w:p>
    <w:p w:rsidR="00734892" w:rsidRDefault="00FF7E3E" w:rsidP="00CC1423">
      <w:pPr>
        <w:autoSpaceDE w:val="0"/>
        <w:autoSpaceDN w:val="0"/>
        <w:adjustRightInd w:val="0"/>
        <w:ind w:firstLineChars="250" w:firstLine="500"/>
        <w:jc w:val="left"/>
        <w:rPr>
          <w:ins w:id="122" w:author="matsuo@ess.sci.osaka-u.ac.jp" w:date="2019-01-18T22:41:00Z"/>
          <w:rFonts w:ascii="Times New Roman" w:hAnsi="Times New Roman" w:cs="Times New Roman"/>
          <w:color w:val="000000"/>
          <w:kern w:val="0"/>
          <w:sz w:val="20"/>
          <w:szCs w:val="20"/>
        </w:rPr>
        <w:pPrChange w:id="123" w:author="matsuo@ess.sci.osaka-u.ac.jp" w:date="2019-01-18T23:34:00Z">
          <w:pPr>
            <w:autoSpaceDE w:val="0"/>
            <w:autoSpaceDN w:val="0"/>
            <w:adjustRightInd w:val="0"/>
            <w:jc w:val="left"/>
          </w:pPr>
        </w:pPrChange>
      </w:pPr>
      <w:ins w:id="124" w:author="matsuo@ess.sci.osaka-u.ac.jp" w:date="2019-01-18T23:15:00Z"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While t</w:t>
        </w:r>
      </w:ins>
      <w:ins w:id="125" w:author="matsuo@ess.sci.osaka-u.ac.jp" w:date="2019-01-18T23:10:00Z"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he intermediate-mass and massive planets orbiting the metal-rich stars can be explained by the core accretion model</w:t>
        </w:r>
      </w:ins>
      <w:ins w:id="126" w:author="matsuo@ess.sci.osaka-u.ac.jp" w:date="2019-01-18T23:15:00Z"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, the excess of massive planets is likely to </w:t>
        </w:r>
      </w:ins>
      <w:ins w:id="127" w:author="matsuo@ess.sci.osaka-u.ac.jp" w:date="2019-01-18T23:16:00Z"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be explained by the top-down model such as gravitational instability instead of the bottom-up scenario.</w:t>
        </w:r>
      </w:ins>
      <w:ins w:id="128" w:author="matsuo@ess.sci.osaka-u.ac.jp" w:date="2019-01-18T23:17:00Z"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T</w:t>
        </w:r>
      </w:ins>
      <w:ins w:id="129" w:author="matsuo@ess.sci.osaka-u.ac.jp" w:date="2019-01-18T22:44:00Z">
        <w:r w:rsidR="00734892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he </w:t>
        </w:r>
      </w:ins>
      <w:ins w:id="130" w:author="matsuo@ess.sci.osaka-u.ac.jp" w:date="2019-01-18T23:17:00Z"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previous </w:t>
        </w:r>
      </w:ins>
      <w:ins w:id="131" w:author="matsuo@ess.sci.osaka-u.ac.jp" w:date="2019-01-18T22:44:00Z">
        <w:r w:rsidR="00734892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observational studies </w:t>
        </w:r>
      </w:ins>
      <w:ins w:id="132" w:author="matsuo@ess.sci.osaka-u.ac.jp" w:date="2019-01-18T22:45:00Z">
        <w:r w:rsidR="00734892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on </w:t>
        </w:r>
      </w:ins>
      <w:ins w:id="133" w:author="matsuo@ess.sci.osaka-u.ac.jp" w:date="2019-01-18T23:17:00Z"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dual </w:t>
        </w:r>
      </w:ins>
      <w:ins w:id="134" w:author="matsuo@ess.sci.osaka-u.ac.jp" w:date="2019-01-18T23:20:00Z">
        <w:r w:rsidR="00442A5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planetary </w:t>
        </w:r>
      </w:ins>
      <w:ins w:id="135" w:author="matsuo@ess.sci.osaka-u.ac.jp" w:date="2019-01-18T23:17:00Z"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formation scenario</w:t>
        </w:r>
      </w:ins>
      <w:ins w:id="136" w:author="matsuo@ess.sci.osaka-u.ac.jp" w:date="2019-01-18T22:48:00Z">
        <w:r w:rsidR="00DB46A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s (</w:t>
        </w:r>
      </w:ins>
      <w:proofErr w:type="spellStart"/>
      <w:ins w:id="137" w:author="matsuo@ess.sci.osaka-u.ac.jp" w:date="2019-01-18T23:19:00Z">
        <w:r w:rsidR="00442A5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Ribas</w:t>
        </w:r>
      </w:ins>
      <w:proofErr w:type="spellEnd"/>
      <w:ins w:id="138" w:author="matsuo@ess.sci.osaka-u.ac.jp" w:date="2019-01-18T23:18:00Z">
        <w:r w:rsidR="00442A5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&amp; Miralda-</w:t>
        </w:r>
        <w:proofErr w:type="spellStart"/>
        <w:r w:rsidR="00442A5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Escude</w:t>
        </w:r>
        <w:proofErr w:type="spellEnd"/>
        <w:r w:rsidR="00442A5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</w:ins>
      <w:ins w:id="139" w:author="matsuo@ess.sci.osaka-u.ac.jp" w:date="2019-01-18T23:19:00Z">
        <w:r w:rsidR="00442A5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2007</w:t>
        </w:r>
      </w:ins>
      <w:ins w:id="140" w:author="matsuo@ess.sci.osaka-u.ac.jp" w:date="2019-01-18T23:17:00Z">
        <w:r w:rsidR="00442A5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; </w:t>
        </w:r>
      </w:ins>
      <w:ins w:id="141" w:author="matsuo@ess.sci.osaka-u.ac.jp" w:date="2019-01-18T22:49:00Z">
        <w:r w:rsidR="00C54D06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Santos et al. 2017; </w:t>
        </w:r>
        <w:proofErr w:type="spellStart"/>
        <w:r w:rsidR="00C54D06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Schlaufman</w:t>
        </w:r>
        <w:proofErr w:type="spellEnd"/>
        <w:r w:rsidR="00C54D06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2018</w:t>
        </w:r>
      </w:ins>
      <w:ins w:id="142" w:author="matsuo@ess.sci.osaka-u.ac.jp" w:date="2019-01-18T22:48:00Z">
        <w:r w:rsidR="00DB46A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) </w:t>
        </w:r>
      </w:ins>
      <w:ins w:id="143" w:author="matsuo@ess.sci.osaka-u.ac.jp" w:date="2019-01-18T23:20:00Z">
        <w:r w:rsidR="004022C4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showed</w:t>
        </w:r>
      </w:ins>
      <w:ins w:id="144" w:author="matsuo@ess.sci.osaka-u.ac.jp" w:date="2019-01-18T23:19:00Z">
        <w:r w:rsidR="00442A5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</w:ins>
      <w:ins w:id="145" w:author="matsuo@ess.sci.osaka-u.ac.jp" w:date="2019-01-18T22:48:00Z">
        <w:r w:rsidR="00DB46A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that </w:t>
        </w:r>
      </w:ins>
      <w:ins w:id="146" w:author="matsuo@ess.sci.osaka-u.ac.jp" w:date="2019-01-18T23:19:00Z">
        <w:r w:rsidR="00442A5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there </w:t>
        </w:r>
      </w:ins>
      <w:ins w:id="147" w:author="matsuo@ess.sci.osaka-u.ac.jp" w:date="2019-01-18T23:20:00Z">
        <w:r w:rsidR="00020175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exists</w:t>
        </w:r>
      </w:ins>
      <w:ins w:id="148" w:author="matsuo@ess.sci.osaka-u.ac.jp" w:date="2019-01-18T23:19:00Z">
        <w:r w:rsidR="00442A5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a</w:t>
        </w:r>
      </w:ins>
      <w:ins w:id="149" w:author="matsuo@ess.sci.osaka-u.ac.jp" w:date="2019-01-18T22:45:00Z">
        <w:r w:rsidR="00734892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boundary </w:t>
        </w:r>
      </w:ins>
      <w:ins w:id="150" w:author="matsuo@ess.sci.osaka-u.ac.jp" w:date="2019-01-18T23:19:00Z">
        <w:r w:rsidR="00442A5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mass o</w:t>
        </w:r>
      </w:ins>
      <w:ins w:id="151" w:author="matsuo@ess.sci.osaka-u.ac.jp" w:date="2019-01-18T23:20:00Z">
        <w:r w:rsidR="00442A5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f 4 </w:t>
        </w:r>
      </w:ins>
      <w:ins w:id="152" w:author="matsuo@ess.sci.osaka-u.ac.jp" w:date="2019-01-18T23:26:00Z">
        <w:r w:rsidR="00391636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to 10 </w:t>
        </w:r>
      </w:ins>
      <w:ins w:id="153" w:author="matsuo@ess.sci.osaka-u.ac.jp" w:date="2019-01-18T23:20:00Z">
        <w:r w:rsidR="00442A5E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MJ </w:t>
        </w:r>
      </w:ins>
      <w:ins w:id="154" w:author="matsuo@ess.sci.osaka-u.ac.jp" w:date="2019-01-18T23:21:00Z">
        <w:r w:rsidR="00020175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in the diagram of host star metallicities and masses for gaseous objects and </w:t>
        </w:r>
      </w:ins>
      <w:ins w:id="155" w:author="matsuo@ess.sci.osaka-u.ac.jp" w:date="2019-01-18T23:24:00Z">
        <w:r w:rsidR="00391636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mentioned</w:t>
        </w:r>
      </w:ins>
      <w:ins w:id="156" w:author="matsuo@ess.sci.osaka-u.ac.jp" w:date="2019-01-18T23:21:00Z">
        <w:r w:rsidR="00020175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that the b</w:t>
        </w:r>
      </w:ins>
      <w:ins w:id="157" w:author="matsuo@ess.sci.osaka-u.ac.jp" w:date="2019-01-18T23:22:00Z">
        <w:r w:rsidR="00020175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oundary </w:t>
        </w:r>
      </w:ins>
      <w:ins w:id="158" w:author="matsuo@ess.sci.osaka-u.ac.jp" w:date="2019-01-18T23:24:00Z">
        <w:r w:rsidR="00391636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reflects </w:t>
        </w:r>
      </w:ins>
      <w:ins w:id="159" w:author="matsuo@ess.sci.osaka-u.ac.jp" w:date="2019-01-18T23:25:00Z">
        <w:r w:rsidR="00391636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the transition between the two planetary formations</w:t>
        </w:r>
      </w:ins>
      <w:ins w:id="160" w:author="matsuo@ess.sci.osaka-u.ac.jp" w:date="2019-01-18T23:22:00Z">
        <w:r w:rsidR="00020175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; the upper limit of </w:t>
        </w:r>
      </w:ins>
      <w:ins w:id="161" w:author="matsuo@ess.sci.osaka-u.ac.jp" w:date="2019-01-18T23:26:00Z">
        <w:r w:rsidR="00391636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the core-accreted planets is around 4 MJ. However, </w:t>
        </w:r>
      </w:ins>
      <w:ins w:id="162" w:author="matsuo@ess.sci.osaka-u.ac.jp" w:date="2019-01-18T23:27:00Z">
        <w:r w:rsidR="00391636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we found that </w:t>
        </w:r>
      </w:ins>
      <w:ins w:id="163" w:author="matsuo@ess.sci.osaka-u.ac.jp" w:date="2019-01-18T23:26:00Z">
        <w:r w:rsidR="00391636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the boundary </w:t>
        </w:r>
      </w:ins>
      <w:ins w:id="164" w:author="matsuo@ess.sci.osaka-u.ac.jp" w:date="2019-01-18T23:27:00Z">
        <w:r w:rsidR="00391636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of 4 MJ reflects a population that is likely to </w:t>
        </w:r>
      </w:ins>
      <w:ins w:id="165" w:author="matsuo@ess.sci.osaka-u.ac.jp" w:date="2019-01-18T23:28:00Z">
        <w:r w:rsidR="00391636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be formed via disk instability and </w:t>
        </w:r>
      </w:ins>
      <w:ins w:id="166" w:author="matsuo@ess.sci.osaka-u.ac.jp" w:date="2019-01-18T23:34:00Z">
        <w:r w:rsidR="00CC142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expected that </w:t>
        </w:r>
      </w:ins>
      <w:ins w:id="167" w:author="matsuo@ess.sci.osaka-u.ac.jp" w:date="2019-01-18T23:32:00Z">
        <w:r w:rsidR="00CC142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planets </w:t>
        </w:r>
      </w:ins>
      <w:ins w:id="168" w:author="matsuo@ess.sci.osaka-u.ac.jp" w:date="2019-01-18T23:33:00Z">
        <w:r w:rsidR="00CC142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with masses </w:t>
        </w:r>
      </w:ins>
      <w:ins w:id="169" w:author="matsuo@ess.sci.osaka-u.ac.jp" w:date="2019-01-18T23:32:00Z">
        <w:r w:rsidR="00CC142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up to 20-30 MJ </w:t>
        </w:r>
      </w:ins>
      <w:ins w:id="170" w:author="matsuo@ess.sci.osaka-u.ac.jp" w:date="2019-01-18T23:34:00Z">
        <w:r w:rsidR="00CC142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can be</w:t>
        </w:r>
      </w:ins>
      <w:ins w:id="171" w:author="matsuo@ess.sci.osaka-u.ac.jp" w:date="2019-01-18T23:33:00Z">
        <w:r w:rsidR="00CC142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</w:ins>
      <w:ins w:id="172" w:author="matsuo@ess.sci.osaka-u.ac.jp" w:date="2019-01-18T23:32:00Z">
        <w:r w:rsidR="00CC142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continuously </w:t>
        </w:r>
      </w:ins>
      <w:ins w:id="173" w:author="matsuo@ess.sci.osaka-u.ac.jp" w:date="2019-01-18T23:33:00Z">
        <w:r w:rsidR="00CC142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formed </w:t>
        </w:r>
      </w:ins>
      <w:ins w:id="174" w:author="matsuo@ess.sci.osaka-u.ac.jp" w:date="2019-01-18T23:32:00Z">
        <w:r w:rsidR="00CC142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by core-accretion </w:t>
        </w:r>
      </w:ins>
      <w:ins w:id="175" w:author="matsuo@ess.sci.osaka-u.ac.jp" w:date="2019-01-18T23:33:00Z">
        <w:r w:rsidR="00CC142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around</w:t>
        </w:r>
      </w:ins>
      <w:ins w:id="176" w:author="matsuo@ess.sci.osaka-u.ac.jp" w:date="2019-01-18T23:31:00Z">
        <w:r w:rsidR="00CC142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 </w:t>
        </w:r>
      </w:ins>
      <w:ins w:id="177" w:author="matsuo@ess.sci.osaka-u.ac.jp" w:date="2019-01-18T23:33:00Z">
        <w:r w:rsidR="00CC142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the </w:t>
        </w:r>
      </w:ins>
      <w:ins w:id="178" w:author="matsuo@ess.sci.osaka-u.ac.jp" w:date="2019-01-18T23:31:00Z">
        <w:r w:rsidR="00CC142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metal-rich </w:t>
        </w:r>
      </w:ins>
      <w:ins w:id="179" w:author="matsuo@ess.sci.osaka-u.ac.jp" w:date="2019-01-18T23:33:00Z">
        <w:r w:rsidR="00CC142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stars</w:t>
        </w:r>
      </w:ins>
      <w:ins w:id="180" w:author="matsuo@ess.sci.osaka-u.ac.jp" w:date="2019-01-18T23:34:00Z">
        <w:r w:rsidR="00CC1423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 xml:space="preserve">. </w:t>
        </w:r>
      </w:ins>
    </w:p>
    <w:p w:rsidR="00E450C0" w:rsidRPr="0040738F" w:rsidRDefault="00E450C0" w:rsidP="00B42D64">
      <w:pPr>
        <w:autoSpaceDE w:val="0"/>
        <w:autoSpaceDN w:val="0"/>
        <w:adjustRightInd w:val="0"/>
        <w:jc w:val="left"/>
        <w:rPr>
          <w:ins w:id="181" w:author="matsuo@ess.sci.osaka-u.ac.jp" w:date="2019-01-18T15:42:00Z"/>
          <w:rFonts w:ascii="Times New Roman" w:hAnsi="Times New Roman" w:cs="Times New Roman" w:hint="eastAsia"/>
          <w:color w:val="000000"/>
          <w:kern w:val="0"/>
          <w:sz w:val="20"/>
          <w:szCs w:val="20"/>
        </w:rPr>
      </w:pPr>
    </w:p>
    <w:p w:rsidR="00165CF9" w:rsidRDefault="00B42D64" w:rsidP="00B42D64">
      <w:pPr>
        <w:autoSpaceDE w:val="0"/>
        <w:autoSpaceDN w:val="0"/>
        <w:adjustRightInd w:val="0"/>
        <w:jc w:val="left"/>
        <w:rPr>
          <w:ins w:id="182" w:author="matsuo@ess.sci.osaka-u.ac.jp" w:date="2019-01-18T15:42:00Z"/>
          <w:rFonts w:ascii="Times New Roman" w:hAnsi="Times New Roman" w:cs="Times New Roman"/>
          <w:color w:val="000000"/>
          <w:kern w:val="0"/>
          <w:sz w:val="20"/>
          <w:szCs w:val="20"/>
        </w:rPr>
      </w:pPr>
      <w:del w:id="183" w:author="matsuo@ess.sci.osaka-u.ac.jp" w:date="2019-01-18T22:21:00Z">
        <w:r w:rsidDel="00CA0A5D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According to previous studies, </w:delText>
        </w:r>
      </w:del>
      <w:del w:id="184" w:author="matsuo@ess.sci.osaka-u.ac.jp" w:date="2019-01-18T15:38:00Z">
        <w:r w:rsidDel="00653619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the pl</w:delText>
        </w:r>
      </w:del>
      <w:del w:id="185" w:author="matsuo@ess.sci.osaka-u.ac.jp" w:date="2019-01-18T15:37:00Z">
        <w:r w:rsidDel="00653619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anetary distributions</w:delText>
        </w:r>
      </w:del>
      <w:del w:id="186" w:author="matsuo@ess.sci.osaka-u.ac.jp" w:date="2019-01-18T22:21:00Z">
        <w:r w:rsidDel="00CA0A5D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 are divided into two </w:delText>
        </w:r>
      </w:del>
      <w:del w:id="187" w:author="matsuo@ess.sci.osaka-u.ac.jp" w:date="2019-01-18T15:42:00Z">
        <w:r w:rsidDel="000F559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regions. </w:delText>
        </w:r>
      </w:del>
    </w:p>
    <w:p w:rsidR="00B42D64" w:rsidDel="001707A0" w:rsidRDefault="00B42D64" w:rsidP="00B42D64">
      <w:pPr>
        <w:autoSpaceDE w:val="0"/>
        <w:autoSpaceDN w:val="0"/>
        <w:adjustRightInd w:val="0"/>
        <w:jc w:val="left"/>
        <w:rPr>
          <w:del w:id="188" w:author="matsuo@ess.sci.osaka-u.ac.jp" w:date="2019-01-18T23:36:00Z"/>
          <w:rFonts w:ascii="Times New Roman" w:hAnsi="Times New Roman" w:cs="Times New Roman"/>
          <w:color w:val="000000"/>
          <w:kern w:val="0"/>
          <w:sz w:val="20"/>
          <w:szCs w:val="20"/>
        </w:rPr>
      </w:pPr>
      <w:del w:id="189" w:author="matsuo@ess.sci.osaka-u.ac.jp" w:date="2019-01-18T23:36:00Z">
        <w:r w:rsidDel="001707A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Host stars over 4</w:delText>
        </w:r>
        <w:r w:rsidDel="001707A0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Del="001707A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M</w:delText>
        </w:r>
        <w:r w:rsidDel="001707A0">
          <w:rPr>
            <w:rFonts w:ascii="Times New Roman" w:hAnsi="Times New Roman" w:cs="Times New Roman"/>
            <w:color w:val="000000"/>
            <w:kern w:val="0"/>
            <w:sz w:val="14"/>
            <w:szCs w:val="14"/>
          </w:rPr>
          <w:delText xml:space="preserve">J </w:delText>
        </w:r>
        <w:r w:rsidDel="001707A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 tend to be more metal poor and massive, but below</w:delText>
        </w:r>
        <w:r w:rsidDel="001707A0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Del="001707A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this value show the well-known metallicity-giant planet</w:delText>
        </w:r>
        <w:r w:rsidDel="001707A0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Del="001707A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frequency correlation (</w:delText>
        </w:r>
        <w:r w:rsidDel="001707A0">
          <w:rPr>
            <w:rFonts w:ascii="Times New Roman" w:hAnsi="Times New Roman" w:cs="Times New Roman"/>
            <w:color w:val="0000FF"/>
            <w:kern w:val="0"/>
            <w:sz w:val="20"/>
            <w:szCs w:val="20"/>
          </w:rPr>
          <w:delText>Santos et al. 2017</w:delText>
        </w:r>
      </w:del>
      <w:del w:id="190" w:author="matsuo@ess.sci.osaka-u.ac.jp" w:date="2019-01-18T15:54:00Z">
        <w:r w:rsidDel="00C5323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 </w:delText>
        </w:r>
      </w:del>
      <w:del w:id="191" w:author="matsuo@ess.sci.osaka-u.ac.jp" w:date="2019-01-18T23:36:00Z">
        <w:r w:rsidDel="001707A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). In addition,</w:delText>
        </w:r>
        <w:r w:rsidDel="001707A0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Del="001707A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planets formed through core accretion have upper bound</w:delText>
        </w:r>
        <w:r w:rsidDel="001707A0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Del="001707A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of mass, which equals around 10 M</w:delText>
        </w:r>
        <w:r w:rsidDel="001707A0">
          <w:rPr>
            <w:rFonts w:ascii="Times New Roman" w:hAnsi="Times New Roman" w:cs="Times New Roman"/>
            <w:color w:val="000000"/>
            <w:kern w:val="0"/>
            <w:sz w:val="14"/>
            <w:szCs w:val="14"/>
          </w:rPr>
          <w:delText>J</w:delText>
        </w:r>
      </w:del>
      <w:del w:id="192" w:author="matsuo@ess.sci.osaka-u.ac.jp" w:date="2019-01-18T15:54:00Z">
        <w:r w:rsidDel="00C5323C">
          <w:rPr>
            <w:rFonts w:ascii="Times New Roman" w:hAnsi="Times New Roman" w:cs="Times New Roman"/>
            <w:color w:val="000000"/>
            <w:kern w:val="0"/>
            <w:sz w:val="14"/>
            <w:szCs w:val="14"/>
          </w:rPr>
          <w:delText xml:space="preserve"> </w:delText>
        </w:r>
        <w:r w:rsidDel="00C5323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 </w:delText>
        </w:r>
      </w:del>
      <w:del w:id="193" w:author="matsuo@ess.sci.osaka-u.ac.jp" w:date="2019-01-18T23:36:00Z">
        <w:r w:rsidDel="001707A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, and planets over</w:delText>
        </w:r>
        <w:r w:rsidDel="001707A0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Del="001707A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this value likely formed through gravitational disk instability (</w:delText>
        </w:r>
        <w:r w:rsidDel="001707A0">
          <w:rPr>
            <w:rFonts w:ascii="Times New Roman" w:hAnsi="Times New Roman" w:cs="Times New Roman"/>
            <w:color w:val="0000FF"/>
            <w:kern w:val="0"/>
            <w:sz w:val="20"/>
            <w:szCs w:val="20"/>
          </w:rPr>
          <w:delText>Schlaufman 2018</w:delText>
        </w:r>
        <w:r w:rsidDel="001707A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). However, we show that the</w:delText>
        </w:r>
        <w:r w:rsidDel="001707A0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Del="001707A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planetary distribution has multiple regions depending</w:delText>
        </w:r>
        <w:r w:rsidDel="001707A0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Del="001707A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on planetary mass and disk metallicity. Figure </w:delText>
        </w:r>
        <w:r w:rsidDel="001707A0">
          <w:rPr>
            <w:rFonts w:ascii="Times New Roman" w:hAnsi="Times New Roman" w:cs="Times New Roman"/>
            <w:color w:val="0000FF"/>
            <w:kern w:val="0"/>
            <w:sz w:val="20"/>
            <w:szCs w:val="20"/>
          </w:rPr>
          <w:delText xml:space="preserve">8 </w:delText>
        </w:r>
        <w:r w:rsidDel="001707A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shows</w:delText>
        </w:r>
        <w:r w:rsidDel="001707A0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Del="001707A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that the planetary distribution used in this study. The</w:delText>
        </w:r>
        <w:r w:rsidDel="001707A0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Del="001707A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colors of red and blue mean the planets in metal rich</w:delText>
        </w:r>
        <w:r w:rsidDel="001707A0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Del="001707A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and poor regions, respectively. The markers describe</w:delText>
        </w:r>
        <w:r w:rsidDel="001707A0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Del="001707A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the different ranges of planet mass, which divided with</w:delText>
        </w:r>
        <w:r w:rsidDel="001707A0">
          <w:rPr>
            <w:rFonts w:ascii="Times New Roman" w:hAnsi="Times New Roman" w:cs="Times New Roman" w:hint="eastAsia"/>
            <w:color w:val="000000"/>
            <w:kern w:val="0"/>
            <w:sz w:val="20"/>
            <w:szCs w:val="20"/>
          </w:rPr>
          <w:delText xml:space="preserve"> </w:delText>
        </w:r>
        <w:r w:rsidDel="001707A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mass boundary determined by the classi</w:delText>
        </w:r>
      </w:del>
      <w:del w:id="194" w:author="matsuo@ess.sci.osaka-u.ac.jp" w:date="2019-01-18T16:39:00Z">
        <w:r w:rsidDel="00E47A6C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>_</w:delText>
        </w:r>
      </w:del>
      <w:del w:id="195" w:author="matsuo@ess.sci.osaka-u.ac.jp" w:date="2019-01-18T23:36:00Z">
        <w:r w:rsidDel="001707A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cation in Section </w:delText>
        </w:r>
        <w:r w:rsidDel="001707A0">
          <w:rPr>
            <w:rFonts w:ascii="Times New Roman" w:hAnsi="Times New Roman" w:cs="Times New Roman"/>
            <w:color w:val="0000FF"/>
            <w:kern w:val="0"/>
            <w:sz w:val="20"/>
            <w:szCs w:val="20"/>
          </w:rPr>
          <w:delText>3.2</w:delText>
        </w:r>
        <w:r w:rsidDel="001707A0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delText xml:space="preserve"> .</w:delText>
        </w:r>
      </w:del>
    </w:p>
    <w:p w:rsidR="00B42D64" w:rsidRPr="00B42D64" w:rsidRDefault="00B42D64" w:rsidP="000A7AF3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</w:pPr>
    </w:p>
    <w:sectPr w:rsidR="00B42D64" w:rsidRPr="00B42D64" w:rsidSect="00FA30D8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bordersDoNotSurroundHeader/>
  <w:bordersDoNotSurroundFooter/>
  <w:proofState w:spelling="clean"/>
  <w:trackRevisions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F3"/>
    <w:rsid w:val="00005414"/>
    <w:rsid w:val="00020175"/>
    <w:rsid w:val="00094D2D"/>
    <w:rsid w:val="000A7AF3"/>
    <w:rsid w:val="000F5590"/>
    <w:rsid w:val="0010261E"/>
    <w:rsid w:val="00105276"/>
    <w:rsid w:val="0014287B"/>
    <w:rsid w:val="00165CF9"/>
    <w:rsid w:val="001707A0"/>
    <w:rsid w:val="00241A09"/>
    <w:rsid w:val="00282692"/>
    <w:rsid w:val="002A12DC"/>
    <w:rsid w:val="002B10B7"/>
    <w:rsid w:val="002B1F7B"/>
    <w:rsid w:val="002B4528"/>
    <w:rsid w:val="002E2130"/>
    <w:rsid w:val="002F6C02"/>
    <w:rsid w:val="00301F7A"/>
    <w:rsid w:val="00360F58"/>
    <w:rsid w:val="00386E10"/>
    <w:rsid w:val="00391636"/>
    <w:rsid w:val="00393903"/>
    <w:rsid w:val="003C2BD6"/>
    <w:rsid w:val="003C2CF8"/>
    <w:rsid w:val="004022C4"/>
    <w:rsid w:val="0040738F"/>
    <w:rsid w:val="00411F92"/>
    <w:rsid w:val="00422F67"/>
    <w:rsid w:val="00442A5E"/>
    <w:rsid w:val="004D0DE5"/>
    <w:rsid w:val="004E7DA2"/>
    <w:rsid w:val="004F6E4A"/>
    <w:rsid w:val="00501043"/>
    <w:rsid w:val="00565963"/>
    <w:rsid w:val="00566E33"/>
    <w:rsid w:val="005E4728"/>
    <w:rsid w:val="00610659"/>
    <w:rsid w:val="00626B56"/>
    <w:rsid w:val="0065356D"/>
    <w:rsid w:val="00653619"/>
    <w:rsid w:val="0065617A"/>
    <w:rsid w:val="00670248"/>
    <w:rsid w:val="006724FB"/>
    <w:rsid w:val="006836CA"/>
    <w:rsid w:val="006840BA"/>
    <w:rsid w:val="00692B62"/>
    <w:rsid w:val="006A0BC7"/>
    <w:rsid w:val="006E3B11"/>
    <w:rsid w:val="0073420F"/>
    <w:rsid w:val="00734892"/>
    <w:rsid w:val="007976B9"/>
    <w:rsid w:val="00797C7B"/>
    <w:rsid w:val="0085152D"/>
    <w:rsid w:val="008B0A3C"/>
    <w:rsid w:val="008B3351"/>
    <w:rsid w:val="008B5772"/>
    <w:rsid w:val="008C5556"/>
    <w:rsid w:val="008D5EE6"/>
    <w:rsid w:val="008E4489"/>
    <w:rsid w:val="00902A58"/>
    <w:rsid w:val="00915799"/>
    <w:rsid w:val="009672F8"/>
    <w:rsid w:val="00981423"/>
    <w:rsid w:val="009965BD"/>
    <w:rsid w:val="00A1766A"/>
    <w:rsid w:val="00A2371E"/>
    <w:rsid w:val="00A25AB8"/>
    <w:rsid w:val="00A27F5C"/>
    <w:rsid w:val="00A47D98"/>
    <w:rsid w:val="00A73992"/>
    <w:rsid w:val="00A966E5"/>
    <w:rsid w:val="00AB598B"/>
    <w:rsid w:val="00AD38D0"/>
    <w:rsid w:val="00B10966"/>
    <w:rsid w:val="00B41FA1"/>
    <w:rsid w:val="00B42D64"/>
    <w:rsid w:val="00BB172C"/>
    <w:rsid w:val="00BC166D"/>
    <w:rsid w:val="00BD28C0"/>
    <w:rsid w:val="00BD53AB"/>
    <w:rsid w:val="00BE3F2D"/>
    <w:rsid w:val="00BF3210"/>
    <w:rsid w:val="00BF3FDF"/>
    <w:rsid w:val="00C15674"/>
    <w:rsid w:val="00C26DAE"/>
    <w:rsid w:val="00C30EB5"/>
    <w:rsid w:val="00C43BF1"/>
    <w:rsid w:val="00C5323C"/>
    <w:rsid w:val="00C54D06"/>
    <w:rsid w:val="00C650BD"/>
    <w:rsid w:val="00CA027A"/>
    <w:rsid w:val="00CA0A5D"/>
    <w:rsid w:val="00CC1423"/>
    <w:rsid w:val="00D053BD"/>
    <w:rsid w:val="00D94BB0"/>
    <w:rsid w:val="00DB162B"/>
    <w:rsid w:val="00DB46A3"/>
    <w:rsid w:val="00E009E0"/>
    <w:rsid w:val="00E450C0"/>
    <w:rsid w:val="00E4608C"/>
    <w:rsid w:val="00E47A6C"/>
    <w:rsid w:val="00E77659"/>
    <w:rsid w:val="00EB0099"/>
    <w:rsid w:val="00EC3E3F"/>
    <w:rsid w:val="00ED1B8F"/>
    <w:rsid w:val="00F02004"/>
    <w:rsid w:val="00F0466A"/>
    <w:rsid w:val="00F16A48"/>
    <w:rsid w:val="00F32C19"/>
    <w:rsid w:val="00F71159"/>
    <w:rsid w:val="00FA1962"/>
    <w:rsid w:val="00FA30D8"/>
    <w:rsid w:val="00FC66F7"/>
    <w:rsid w:val="00FC7FE5"/>
    <w:rsid w:val="00FF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22781"/>
  <w14:defaultImageDpi w14:val="32767"/>
  <w15:chartTrackingRefBased/>
  <w15:docId w15:val="{1389231D-6DBE-2D4F-8F22-456E7C56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3619"/>
    <w:rPr>
      <w:rFonts w:ascii="ＭＳ 明朝" w:eastAsia="ＭＳ 明朝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53619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matsuo@ess.sci.osaka-u.ac.jp</dc:creator>
  <cp:keywords/>
  <dc:description/>
  <cp:lastModifiedBy>matsuo@ess.sci.osaka-u.ac.jp</cp:lastModifiedBy>
  <cp:revision>62</cp:revision>
  <dcterms:created xsi:type="dcterms:W3CDTF">2019-01-18T22:36:00Z</dcterms:created>
  <dcterms:modified xsi:type="dcterms:W3CDTF">2019-01-19T07:36:00Z</dcterms:modified>
</cp:coreProperties>
</file>