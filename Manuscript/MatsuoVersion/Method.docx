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BF0" w:rsidRDefault="00E833D8" w:rsidP="00E833D8">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In this section, we </w:t>
      </w:r>
      <w:ins w:id="0" w:author="matsuo@ess.sci.osaka-u.ac.jp" w:date="2019-01-18T11:09:00Z">
        <w:r w:rsidR="00EB0119">
          <w:rPr>
            <w:rFonts w:ascii="Times New Roman" w:hAnsi="Times New Roman" w:cs="Times New Roman"/>
            <w:kern w:val="0"/>
            <w:sz w:val="20"/>
            <w:szCs w:val="20"/>
          </w:rPr>
          <w:t>explain</w:t>
        </w:r>
      </w:ins>
      <w:del w:id="1" w:author="matsuo@ess.sci.osaka-u.ac.jp" w:date="2019-01-18T11:06:00Z">
        <w:r w:rsidDel="00FC0AB3">
          <w:rPr>
            <w:rFonts w:ascii="Times New Roman" w:hAnsi="Times New Roman" w:cs="Times New Roman"/>
            <w:kern w:val="0"/>
            <w:sz w:val="20"/>
            <w:szCs w:val="20"/>
          </w:rPr>
          <w:delText>show</w:delText>
        </w:r>
      </w:del>
      <w:r>
        <w:rPr>
          <w:rFonts w:ascii="Times New Roman" w:hAnsi="Times New Roman" w:cs="Times New Roman"/>
          <w:kern w:val="0"/>
          <w:sz w:val="20"/>
          <w:szCs w:val="20"/>
        </w:rPr>
        <w:t xml:space="preserve"> </w:t>
      </w:r>
      <w:ins w:id="2" w:author="matsuo@ess.sci.osaka-u.ac.jp" w:date="2019-01-18T11:08:00Z">
        <w:r w:rsidR="007E0495">
          <w:rPr>
            <w:rFonts w:ascii="Times New Roman" w:hAnsi="Times New Roman" w:cs="Times New Roman"/>
            <w:kern w:val="0"/>
            <w:sz w:val="20"/>
            <w:szCs w:val="20"/>
          </w:rPr>
          <w:t xml:space="preserve">how to perform </w:t>
        </w:r>
      </w:ins>
      <w:ins w:id="3" w:author="matsuo@ess.sci.osaka-u.ac.jp" w:date="2019-01-18T11:09:00Z">
        <w:r w:rsidR="007E0495">
          <w:rPr>
            <w:rFonts w:ascii="Times New Roman" w:hAnsi="Times New Roman" w:cs="Times New Roman"/>
            <w:kern w:val="0"/>
            <w:sz w:val="20"/>
            <w:szCs w:val="20"/>
          </w:rPr>
          <w:t>statistical</w:t>
        </w:r>
      </w:ins>
      <w:ins w:id="4" w:author="matsuo@ess.sci.osaka-u.ac.jp" w:date="2019-01-18T11:08:00Z">
        <w:r w:rsidR="007E0495">
          <w:rPr>
            <w:rFonts w:ascii="Times New Roman" w:hAnsi="Times New Roman" w:cs="Times New Roman"/>
            <w:kern w:val="0"/>
            <w:sz w:val="20"/>
            <w:szCs w:val="20"/>
          </w:rPr>
          <w:t xml:space="preserve"> analysis </w:t>
        </w:r>
      </w:ins>
      <w:ins w:id="5" w:author="matsuo@ess.sci.osaka-u.ac.jp" w:date="2019-01-18T11:09:00Z">
        <w:r w:rsidR="00B15DCC">
          <w:rPr>
            <w:rFonts w:ascii="Times New Roman" w:hAnsi="Times New Roman" w:cs="Times New Roman"/>
            <w:kern w:val="0"/>
            <w:sz w:val="20"/>
            <w:szCs w:val="20"/>
          </w:rPr>
          <w:t xml:space="preserve">for </w:t>
        </w:r>
        <w:r w:rsidR="00EB0119">
          <w:rPr>
            <w:rFonts w:ascii="Times New Roman" w:hAnsi="Times New Roman" w:cs="Times New Roman"/>
            <w:kern w:val="0"/>
            <w:sz w:val="20"/>
            <w:szCs w:val="20"/>
          </w:rPr>
          <w:t xml:space="preserve">extrasolar gaseous objects to </w:t>
        </w:r>
      </w:ins>
      <w:ins w:id="6" w:author="matsuo@ess.sci.osaka-u.ac.jp" w:date="2019-01-18T11:10:00Z">
        <w:r w:rsidR="004853B8">
          <w:rPr>
            <w:rFonts w:ascii="Times New Roman" w:hAnsi="Times New Roman" w:cs="Times New Roman"/>
            <w:kern w:val="0"/>
            <w:sz w:val="20"/>
            <w:szCs w:val="20"/>
          </w:rPr>
          <w:t>understand their formation and evolution process</w:t>
        </w:r>
      </w:ins>
      <w:ins w:id="7" w:author="matsuo@ess.sci.osaka-u.ac.jp" w:date="2019-01-18T11:11:00Z">
        <w:r w:rsidR="00734C39">
          <w:rPr>
            <w:rFonts w:ascii="Times New Roman" w:hAnsi="Times New Roman" w:cs="Times New Roman"/>
            <w:kern w:val="0"/>
            <w:sz w:val="20"/>
            <w:szCs w:val="20"/>
          </w:rPr>
          <w:t xml:space="preserve"> and</w:t>
        </w:r>
      </w:ins>
      <w:ins w:id="8" w:author="matsuo@ess.sci.osaka-u.ac.jp" w:date="2019-01-18T11:09:00Z">
        <w:r w:rsidR="00B15DCC">
          <w:rPr>
            <w:rFonts w:ascii="Times New Roman" w:hAnsi="Times New Roman" w:cs="Times New Roman"/>
            <w:kern w:val="0"/>
            <w:sz w:val="20"/>
            <w:szCs w:val="20"/>
          </w:rPr>
          <w:t xml:space="preserve"> </w:t>
        </w:r>
      </w:ins>
      <w:ins w:id="9" w:author="matsuo@ess.sci.osaka-u.ac.jp" w:date="2019-01-18T11:10:00Z">
        <w:r w:rsidR="004853B8">
          <w:rPr>
            <w:rFonts w:ascii="Times New Roman" w:hAnsi="Times New Roman" w:cs="Times New Roman"/>
            <w:kern w:val="0"/>
            <w:sz w:val="20"/>
            <w:szCs w:val="20"/>
          </w:rPr>
          <w:t xml:space="preserve">show </w:t>
        </w:r>
      </w:ins>
      <w:r>
        <w:rPr>
          <w:rFonts w:ascii="Times New Roman" w:hAnsi="Times New Roman" w:cs="Times New Roman"/>
          <w:kern w:val="0"/>
          <w:sz w:val="20"/>
          <w:szCs w:val="20"/>
        </w:rPr>
        <w:t>how to deal with the selection</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effect</w:t>
      </w:r>
      <w:ins w:id="10" w:author="matsuo@ess.sci.osaka-u.ac.jp" w:date="2019-01-18T11:06:00Z">
        <w:r w:rsidR="00FC0AB3">
          <w:rPr>
            <w:rFonts w:ascii="Times New Roman" w:hAnsi="Times New Roman" w:cs="Times New Roman"/>
            <w:kern w:val="0"/>
            <w:sz w:val="20"/>
            <w:szCs w:val="20"/>
          </w:rPr>
          <w:t xml:space="preserve"> of radial velocity measurements</w:t>
        </w:r>
      </w:ins>
      <w:ins w:id="11" w:author="matsuo@ess.sci.osaka-u.ac.jp" w:date="2019-01-18T11:07:00Z">
        <w:r w:rsidR="00FC0AB3">
          <w:rPr>
            <w:rFonts w:ascii="Times New Roman" w:hAnsi="Times New Roman" w:cs="Times New Roman"/>
            <w:kern w:val="0"/>
            <w:sz w:val="20"/>
            <w:szCs w:val="20"/>
          </w:rPr>
          <w:t xml:space="preserve"> </w:t>
        </w:r>
      </w:ins>
      <w:ins w:id="12" w:author="matsuo@ess.sci.osaka-u.ac.jp" w:date="2019-01-18T11:08:00Z">
        <w:r w:rsidR="00512003">
          <w:rPr>
            <w:rFonts w:ascii="Times New Roman" w:hAnsi="Times New Roman" w:cs="Times New Roman"/>
            <w:kern w:val="0"/>
            <w:sz w:val="20"/>
            <w:szCs w:val="20"/>
          </w:rPr>
          <w:t>by</w:t>
        </w:r>
      </w:ins>
      <w:ins w:id="13" w:author="matsuo@ess.sci.osaka-u.ac.jp" w:date="2019-01-18T11:07:00Z">
        <w:r w:rsidR="00FC0AB3">
          <w:rPr>
            <w:rFonts w:ascii="Times New Roman" w:hAnsi="Times New Roman" w:cs="Times New Roman"/>
            <w:kern w:val="0"/>
            <w:sz w:val="20"/>
            <w:szCs w:val="20"/>
          </w:rPr>
          <w:t xml:space="preserve"> which samples constructed for this study</w:t>
        </w:r>
      </w:ins>
      <w:ins w:id="14" w:author="matsuo@ess.sci.osaka-u.ac.jp" w:date="2019-01-18T11:08:00Z">
        <w:r w:rsidR="00A27BF6">
          <w:rPr>
            <w:rFonts w:ascii="Times New Roman" w:hAnsi="Times New Roman" w:cs="Times New Roman"/>
            <w:kern w:val="0"/>
            <w:sz w:val="20"/>
            <w:szCs w:val="20"/>
          </w:rPr>
          <w:t xml:space="preserve"> were detected</w:t>
        </w:r>
      </w:ins>
      <w:ins w:id="15" w:author="matsuo@ess.sci.osaka-u.ac.jp" w:date="2019-01-18T11:11:00Z">
        <w:r w:rsidR="008E12C8">
          <w:rPr>
            <w:rFonts w:ascii="Times New Roman" w:hAnsi="Times New Roman" w:cs="Times New Roman"/>
            <w:kern w:val="0"/>
            <w:sz w:val="20"/>
            <w:szCs w:val="20"/>
          </w:rPr>
          <w:t>.</w:t>
        </w:r>
      </w:ins>
      <w:del w:id="16" w:author="matsuo@ess.sci.osaka-u.ac.jp" w:date="2019-01-18T11:11:00Z">
        <w:r w:rsidDel="008E12C8">
          <w:rPr>
            <w:rFonts w:ascii="Times New Roman" w:hAnsi="Times New Roman" w:cs="Times New Roman"/>
            <w:kern w:val="0"/>
            <w:sz w:val="20"/>
            <w:szCs w:val="20"/>
          </w:rPr>
          <w:delText>,</w:delText>
        </w:r>
      </w:del>
      <w:r>
        <w:rPr>
          <w:rFonts w:ascii="Times New Roman" w:hAnsi="Times New Roman" w:cs="Times New Roman"/>
          <w:kern w:val="0"/>
          <w:sz w:val="20"/>
          <w:szCs w:val="20"/>
        </w:rPr>
        <w:t xml:space="preserve"> </w:t>
      </w:r>
      <w:ins w:id="17" w:author="matsuo@ess.sci.osaka-u.ac.jp" w:date="2019-01-18T11:11:00Z">
        <w:r w:rsidR="008E12C8">
          <w:rPr>
            <w:rFonts w:ascii="Times New Roman" w:hAnsi="Times New Roman" w:cs="Times New Roman"/>
            <w:kern w:val="0"/>
            <w:sz w:val="20"/>
            <w:szCs w:val="20"/>
          </w:rPr>
          <w:t xml:space="preserve">We also </w:t>
        </w:r>
      </w:ins>
      <w:del w:id="18" w:author="matsuo@ess.sci.osaka-u.ac.jp" w:date="2019-01-18T11:11:00Z">
        <w:r w:rsidDel="008E12C8">
          <w:rPr>
            <w:rFonts w:ascii="Times New Roman" w:hAnsi="Times New Roman" w:cs="Times New Roman"/>
            <w:kern w:val="0"/>
            <w:sz w:val="20"/>
            <w:szCs w:val="20"/>
          </w:rPr>
          <w:delText xml:space="preserve">and </w:delText>
        </w:r>
      </w:del>
      <w:r>
        <w:rPr>
          <w:rFonts w:ascii="Times New Roman" w:hAnsi="Times New Roman" w:cs="Times New Roman"/>
          <w:kern w:val="0"/>
          <w:sz w:val="20"/>
          <w:szCs w:val="20"/>
        </w:rPr>
        <w:t xml:space="preserve">explain how we </w:t>
      </w:r>
      <w:ins w:id="19" w:author="matsuo@ess.sci.osaka-u.ac.jp" w:date="2019-01-18T11:12:00Z">
        <w:r w:rsidR="008E12C8">
          <w:rPr>
            <w:rFonts w:ascii="Times New Roman" w:hAnsi="Times New Roman" w:cs="Times New Roman"/>
            <w:kern w:val="0"/>
            <w:sz w:val="20"/>
            <w:szCs w:val="20"/>
          </w:rPr>
          <w:t>constructed</w:t>
        </w:r>
      </w:ins>
      <w:del w:id="20" w:author="matsuo@ess.sci.osaka-u.ac.jp" w:date="2019-01-18T11:12:00Z">
        <w:r w:rsidDel="008E12C8">
          <w:rPr>
            <w:rFonts w:ascii="Times New Roman" w:hAnsi="Times New Roman" w:cs="Times New Roman"/>
            <w:kern w:val="0"/>
            <w:sz w:val="20"/>
            <w:szCs w:val="20"/>
          </w:rPr>
          <w:delText>prepare</w:delText>
        </w:r>
      </w:del>
      <w:r>
        <w:rPr>
          <w:rFonts w:ascii="Times New Roman" w:hAnsi="Times New Roman" w:cs="Times New Roman"/>
          <w:kern w:val="0"/>
          <w:sz w:val="20"/>
          <w:szCs w:val="20"/>
        </w:rPr>
        <w:t xml:space="preserve"> the </w:t>
      </w:r>
      <w:del w:id="21" w:author="matsuo@ess.sci.osaka-u.ac.jp" w:date="2019-01-18T11:12:00Z">
        <w:r w:rsidDel="008E12C8">
          <w:rPr>
            <w:rFonts w:ascii="Times New Roman" w:hAnsi="Times New Roman" w:cs="Times New Roman"/>
            <w:kern w:val="0"/>
            <w:sz w:val="20"/>
            <w:szCs w:val="20"/>
          </w:rPr>
          <w:delText xml:space="preserve">planet </w:delText>
        </w:r>
      </w:del>
      <w:r>
        <w:rPr>
          <w:rFonts w:ascii="Times New Roman" w:hAnsi="Times New Roman" w:cs="Times New Roman"/>
          <w:kern w:val="0"/>
          <w:sz w:val="20"/>
          <w:szCs w:val="20"/>
        </w:rPr>
        <w:t>samples</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used in this study</w:t>
      </w:r>
      <w:ins w:id="22" w:author="matsuo@ess.sci.osaka-u.ac.jp" w:date="2019-01-18T11:12:00Z">
        <w:r w:rsidR="008E12C8">
          <w:rPr>
            <w:rFonts w:ascii="Times New Roman" w:hAnsi="Times New Roman" w:cs="Times New Roman"/>
            <w:kern w:val="0"/>
            <w:sz w:val="20"/>
            <w:szCs w:val="20"/>
          </w:rPr>
          <w:t>, determining the boundary between gas dwarf</w:t>
        </w:r>
      </w:ins>
      <w:ins w:id="23" w:author="matsuo@ess.sci.osaka-u.ac.jp" w:date="2019-01-18T11:13:00Z">
        <w:r w:rsidR="008E12C8">
          <w:rPr>
            <w:rFonts w:ascii="Times New Roman" w:hAnsi="Times New Roman" w:cs="Times New Roman"/>
            <w:kern w:val="0"/>
            <w:sz w:val="20"/>
            <w:szCs w:val="20"/>
          </w:rPr>
          <w:t>s such as Neptune-like planets and gaseous giants</w:t>
        </w:r>
      </w:ins>
      <w:r>
        <w:rPr>
          <w:rFonts w:ascii="Times New Roman" w:hAnsi="Times New Roman" w:cs="Times New Roman"/>
          <w:kern w:val="0"/>
          <w:sz w:val="20"/>
          <w:szCs w:val="20"/>
        </w:rPr>
        <w:t xml:space="preserve">. </w:t>
      </w:r>
      <w:del w:id="24" w:author="matsuo@ess.sci.osaka-u.ac.jp" w:date="2019-01-18T11:12:00Z">
        <w:r w:rsidDel="008E12C8">
          <w:rPr>
            <w:rFonts w:ascii="Times New Roman" w:hAnsi="Times New Roman" w:cs="Times New Roman"/>
            <w:kern w:val="0"/>
            <w:sz w:val="20"/>
            <w:szCs w:val="20"/>
          </w:rPr>
          <w:delText>Finally, we show the analysis method</w:delText>
        </w:r>
        <w:r w:rsidDel="008E12C8">
          <w:rPr>
            <w:rFonts w:ascii="Times New Roman" w:hAnsi="Times New Roman" w:cs="Times New Roman" w:hint="eastAsia"/>
            <w:kern w:val="0"/>
            <w:sz w:val="20"/>
            <w:szCs w:val="20"/>
          </w:rPr>
          <w:delText xml:space="preserve"> </w:delText>
        </w:r>
        <w:r w:rsidDel="008E12C8">
          <w:rPr>
            <w:rFonts w:ascii="Times New Roman" w:hAnsi="Times New Roman" w:cs="Times New Roman"/>
            <w:kern w:val="0"/>
            <w:sz w:val="20"/>
            <w:szCs w:val="20"/>
          </w:rPr>
          <w:delText>of this study.</w:delText>
        </w:r>
      </w:del>
    </w:p>
    <w:p w:rsidR="00BE5CA8" w:rsidRDefault="00BE5CA8" w:rsidP="00E833D8">
      <w:pPr>
        <w:autoSpaceDE w:val="0"/>
        <w:autoSpaceDN w:val="0"/>
        <w:adjustRightInd w:val="0"/>
        <w:jc w:val="left"/>
        <w:rPr>
          <w:ins w:id="25" w:author="matsuo@ess.sci.osaka-u.ac.jp" w:date="2019-01-18T10:05:00Z"/>
          <w:rFonts w:ascii="Times New Roman" w:hAnsi="Times New Roman" w:cs="Times New Roman"/>
          <w:kern w:val="0"/>
          <w:sz w:val="20"/>
          <w:szCs w:val="20"/>
        </w:rPr>
      </w:pPr>
    </w:p>
    <w:p w:rsidR="00DE48BB" w:rsidRDefault="00DE48BB" w:rsidP="00DE48BB">
      <w:pPr>
        <w:autoSpaceDE w:val="0"/>
        <w:autoSpaceDN w:val="0"/>
        <w:adjustRightInd w:val="0"/>
        <w:jc w:val="left"/>
        <w:rPr>
          <w:ins w:id="26" w:author="matsuo@ess.sci.osaka-u.ac.jp" w:date="2019-01-18T10:05:00Z"/>
          <w:rFonts w:ascii="Times New Roman" w:hAnsi="Times New Roman" w:cs="Times New Roman"/>
          <w:kern w:val="0"/>
          <w:sz w:val="20"/>
          <w:szCs w:val="20"/>
        </w:rPr>
      </w:pPr>
      <w:ins w:id="27" w:author="matsuo@ess.sci.osaka-u.ac.jp" w:date="2019-01-18T10:05:00Z">
        <w:r>
          <w:rPr>
            <w:rFonts w:ascii="Times New Roman" w:hAnsi="Times New Roman" w:cs="Times New Roman"/>
            <w:kern w:val="0"/>
            <w:sz w:val="20"/>
            <w:szCs w:val="20"/>
          </w:rPr>
          <w:t xml:space="preserve">2.1 </w:t>
        </w:r>
      </w:ins>
      <w:ins w:id="28" w:author="matsuo@ess.sci.osaka-u.ac.jp" w:date="2019-01-18T11:09:00Z">
        <w:r w:rsidR="007E0495">
          <w:rPr>
            <w:rFonts w:ascii="Times New Roman" w:hAnsi="Times New Roman" w:cs="Times New Roman"/>
            <w:kern w:val="0"/>
            <w:sz w:val="20"/>
            <w:szCs w:val="20"/>
          </w:rPr>
          <w:t>Statistical analysis</w:t>
        </w:r>
      </w:ins>
    </w:p>
    <w:p w:rsidR="00DE48BB" w:rsidRDefault="00DE48BB" w:rsidP="00DE48BB">
      <w:pPr>
        <w:autoSpaceDE w:val="0"/>
        <w:autoSpaceDN w:val="0"/>
        <w:adjustRightInd w:val="0"/>
        <w:jc w:val="left"/>
        <w:rPr>
          <w:ins w:id="29" w:author="matsuo@ess.sci.osaka-u.ac.jp" w:date="2019-01-18T10:05:00Z"/>
          <w:rFonts w:ascii="Times New Roman" w:hAnsi="Times New Roman" w:cs="Times New Roman"/>
          <w:color w:val="000000"/>
          <w:kern w:val="0"/>
          <w:sz w:val="20"/>
          <w:szCs w:val="20"/>
        </w:rPr>
      </w:pPr>
      <w:ins w:id="30" w:author="matsuo@ess.sci.osaka-u.ac.jp" w:date="2019-01-18T10:05:00Z">
        <w:r>
          <w:rPr>
            <w:rFonts w:ascii="Times New Roman" w:hAnsi="Times New Roman" w:cs="Times New Roman"/>
            <w:color w:val="000000"/>
            <w:kern w:val="0"/>
            <w:sz w:val="20"/>
            <w:szCs w:val="20"/>
          </w:rPr>
          <w:t>In this study, we first examined whether the distributions of semi-major axes and planet masses for gaseous objects arise from the selection effect of radial velocity measurements or from the dependency of the planetary formation and evolution process on the disk metallicity</w:t>
        </w:r>
        <w:r>
          <w:rPr>
            <w:rFonts w:ascii="Times New Roman" w:hAnsi="Times New Roman" w:cs="Times New Roman" w:hint="eastAsia"/>
            <w:color w:val="000000"/>
            <w:kern w:val="0"/>
            <w:sz w:val="20"/>
            <w:szCs w:val="20"/>
          </w:rPr>
          <w:t>,</w:t>
        </w:r>
        <w:r>
          <w:rPr>
            <w:rFonts w:ascii="Times New Roman" w:hAnsi="Times New Roman" w:cs="Times New Roman"/>
            <w:color w:val="000000"/>
            <w:kern w:val="0"/>
            <w:sz w:val="20"/>
            <w:szCs w:val="20"/>
          </w:rPr>
          <w:t xml:space="preserve"> constructing samples named as “common-biased samples” that minimize an impact of the selection effect on the distributions, as </w:t>
        </w:r>
      </w:ins>
      <w:ins w:id="31" w:author="matsuo@ess.sci.osaka-u.ac.jp" w:date="2019-01-18T10:22:00Z">
        <w:r w:rsidR="00BA6E70">
          <w:rPr>
            <w:rFonts w:ascii="Times New Roman" w:hAnsi="Times New Roman" w:cs="Times New Roman"/>
            <w:color w:val="000000"/>
            <w:kern w:val="0"/>
            <w:sz w:val="20"/>
            <w:szCs w:val="20"/>
          </w:rPr>
          <w:t xml:space="preserve">to be </w:t>
        </w:r>
      </w:ins>
      <w:ins w:id="32" w:author="matsuo@ess.sci.osaka-u.ac.jp" w:date="2019-01-18T10:05:00Z">
        <w:r>
          <w:rPr>
            <w:rFonts w:ascii="Times New Roman" w:hAnsi="Times New Roman" w:cs="Times New Roman"/>
            <w:color w:val="000000"/>
            <w:kern w:val="0"/>
            <w:sz w:val="20"/>
            <w:szCs w:val="20"/>
          </w:rPr>
          <w:t xml:space="preserve">discussed in Section 2.2. </w:t>
        </w:r>
      </w:ins>
      <w:ins w:id="33" w:author="matsuo@ess.sci.osaka-u.ac.jp" w:date="2019-01-18T10:56:00Z">
        <w:r w:rsidR="00BA1294">
          <w:rPr>
            <w:rFonts w:ascii="Times New Roman" w:hAnsi="Times New Roman" w:cs="Times New Roman"/>
            <w:color w:val="000000"/>
            <w:kern w:val="0"/>
            <w:sz w:val="20"/>
            <w:szCs w:val="20"/>
          </w:rPr>
          <w:t>Given that the measurement errors follow a normal distribution, w</w:t>
        </w:r>
      </w:ins>
      <w:ins w:id="34" w:author="matsuo@ess.sci.osaka-u.ac.jp" w:date="2019-01-18T10:05:00Z">
        <w:r>
          <w:rPr>
            <w:rFonts w:ascii="Times New Roman" w:hAnsi="Times New Roman" w:cs="Times New Roman"/>
            <w:color w:val="000000"/>
            <w:kern w:val="0"/>
            <w:sz w:val="20"/>
            <w:szCs w:val="20"/>
          </w:rPr>
          <w:t xml:space="preserve">e </w:t>
        </w:r>
      </w:ins>
      <w:ins w:id="35" w:author="matsuo@ess.sci.osaka-u.ac.jp" w:date="2019-01-18T10:54:00Z">
        <w:r w:rsidR="006269C3">
          <w:rPr>
            <w:rFonts w:ascii="Times New Roman" w:hAnsi="Times New Roman" w:cs="Times New Roman"/>
            <w:color w:val="000000"/>
            <w:kern w:val="0"/>
            <w:sz w:val="20"/>
            <w:szCs w:val="20"/>
          </w:rPr>
          <w:t xml:space="preserve">sampled </w:t>
        </w:r>
      </w:ins>
      <w:ins w:id="36" w:author="matsuo@ess.sci.osaka-u.ac.jp" w:date="2019-01-18T10:55:00Z">
        <w:r w:rsidR="00BA1294">
          <w:rPr>
            <w:rFonts w:ascii="Times New Roman" w:hAnsi="Times New Roman" w:cs="Times New Roman"/>
            <w:color w:val="000000"/>
            <w:kern w:val="0"/>
            <w:sz w:val="20"/>
            <w:szCs w:val="20"/>
          </w:rPr>
          <w:t>the host</w:t>
        </w:r>
      </w:ins>
      <w:ins w:id="37" w:author="matsuo@ess.sci.osaka-u.ac.jp" w:date="2019-01-18T10:56:00Z">
        <w:r w:rsidR="00BA1294">
          <w:rPr>
            <w:rFonts w:ascii="Times New Roman" w:hAnsi="Times New Roman" w:cs="Times New Roman"/>
            <w:color w:val="000000"/>
            <w:kern w:val="0"/>
            <w:sz w:val="20"/>
            <w:szCs w:val="20"/>
          </w:rPr>
          <w:t xml:space="preserve"> star metallicities and companion masses </w:t>
        </w:r>
      </w:ins>
      <w:ins w:id="38" w:author="matsuo@ess.sci.osaka-u.ac.jp" w:date="2019-01-18T10:55:00Z">
        <w:r w:rsidR="00BA1294">
          <w:rPr>
            <w:rFonts w:ascii="Times New Roman" w:hAnsi="Times New Roman" w:cs="Times New Roman"/>
            <w:color w:val="000000"/>
            <w:kern w:val="0"/>
            <w:sz w:val="20"/>
            <w:szCs w:val="20"/>
          </w:rPr>
          <w:t xml:space="preserve">and </w:t>
        </w:r>
      </w:ins>
      <w:ins w:id="39" w:author="matsuo@ess.sci.osaka-u.ac.jp" w:date="2019-01-18T10:05:00Z">
        <w:r>
          <w:rPr>
            <w:rFonts w:ascii="Times New Roman" w:hAnsi="Times New Roman" w:cs="Times New Roman"/>
            <w:color w:val="000000"/>
            <w:kern w:val="0"/>
            <w:sz w:val="20"/>
            <w:szCs w:val="20"/>
          </w:rPr>
          <w:t>divided the common-biased samples into two by a host-star metallicity</w:t>
        </w:r>
      </w:ins>
      <w:ins w:id="40" w:author="matsuo@ess.sci.osaka-u.ac.jp" w:date="2019-01-18T10:55:00Z">
        <w:r w:rsidR="00BA1294">
          <w:rPr>
            <w:rFonts w:ascii="Times New Roman" w:hAnsi="Times New Roman" w:cs="Times New Roman"/>
            <w:color w:val="000000"/>
            <w:kern w:val="0"/>
            <w:sz w:val="20"/>
            <w:szCs w:val="20"/>
          </w:rPr>
          <w:t>.</w:t>
        </w:r>
      </w:ins>
      <w:ins w:id="41" w:author="matsuo@ess.sci.osaka-u.ac.jp" w:date="2019-01-18T10:05:00Z">
        <w:r>
          <w:rPr>
            <w:rFonts w:ascii="Times New Roman" w:hAnsi="Times New Roman" w:cs="Times New Roman"/>
            <w:color w:val="000000"/>
            <w:kern w:val="0"/>
            <w:sz w:val="20"/>
            <w:szCs w:val="20"/>
          </w:rPr>
          <w:t xml:space="preserve"> </w:t>
        </w:r>
      </w:ins>
      <w:ins w:id="42" w:author="matsuo@ess.sci.osaka-u.ac.jp" w:date="2019-01-18T10:54:00Z">
        <w:r w:rsidR="006269C3">
          <w:rPr>
            <w:rFonts w:ascii="Times New Roman" w:hAnsi="Times New Roman" w:cs="Times New Roman"/>
            <w:color w:val="000000"/>
            <w:kern w:val="0"/>
            <w:sz w:val="20"/>
            <w:szCs w:val="20"/>
          </w:rPr>
          <w:t xml:space="preserve">Using the </w:t>
        </w:r>
        <w:r w:rsidR="006269C3">
          <w:rPr>
            <w:rFonts w:ascii="Times New Roman" w:hAnsi="Times New Roman" w:cs="Times New Roman"/>
            <w:color w:val="000000"/>
            <w:kern w:val="0"/>
            <w:sz w:val="20"/>
            <w:szCs w:val="20"/>
          </w:rPr>
          <w:t>“</w:t>
        </w:r>
        <w:proofErr w:type="spellStart"/>
        <w:r w:rsidR="006269C3">
          <w:rPr>
            <w:rFonts w:ascii="Times New Roman" w:hAnsi="Times New Roman" w:cs="Times New Roman"/>
            <w:color w:val="000000"/>
            <w:kern w:val="0"/>
            <w:sz w:val="20"/>
            <w:szCs w:val="20"/>
          </w:rPr>
          <w:t>anderson_ksamp</w:t>
        </w:r>
        <w:proofErr w:type="spellEnd"/>
        <w:r w:rsidR="006269C3">
          <w:rPr>
            <w:rFonts w:ascii="Times New Roman" w:hAnsi="Times New Roman" w:cs="Times New Roman"/>
            <w:color w:val="000000"/>
            <w:kern w:val="0"/>
            <w:sz w:val="20"/>
            <w:szCs w:val="20"/>
          </w:rPr>
          <w:t>” module in Python</w:t>
        </w:r>
        <w:r w:rsidR="006269C3">
          <w:rPr>
            <w:rFonts w:ascii="Times New Roman" w:hAnsi="Times New Roman" w:cs="Times New Roman"/>
            <w:color w:val="000000"/>
            <w:kern w:val="0"/>
            <w:sz w:val="20"/>
            <w:szCs w:val="20"/>
          </w:rPr>
          <w:t xml:space="preserve">, we </w:t>
        </w:r>
      </w:ins>
      <w:ins w:id="43" w:author="matsuo@ess.sci.osaka-u.ac.jp" w:date="2019-01-18T10:05:00Z">
        <w:r>
          <w:rPr>
            <w:rFonts w:ascii="Times New Roman" w:hAnsi="Times New Roman" w:cs="Times New Roman"/>
            <w:color w:val="000000"/>
            <w:kern w:val="0"/>
            <w:sz w:val="20"/>
            <w:szCs w:val="20"/>
          </w:rPr>
          <w:t>compared the divided sub-samples in terms of planet mass and semi-major axis</w:t>
        </w:r>
      </w:ins>
      <w:ins w:id="44" w:author="matsuo@ess.sci.osaka-u.ac.jp" w:date="2019-01-18T10:41:00Z">
        <w:r w:rsidR="00CE78BD">
          <w:rPr>
            <w:rFonts w:ascii="Times New Roman" w:hAnsi="Times New Roman" w:cs="Times New Roman"/>
            <w:color w:val="000000"/>
            <w:kern w:val="0"/>
            <w:sz w:val="20"/>
            <w:szCs w:val="20"/>
          </w:rPr>
          <w:t xml:space="preserve"> with two-sample Anderson-Darling test</w:t>
        </w:r>
      </w:ins>
      <w:ins w:id="45" w:author="matsuo@ess.sci.osaka-u.ac.jp" w:date="2019-01-18T10:05:00Z">
        <w:r>
          <w:rPr>
            <w:rFonts w:ascii="Times New Roman" w:hAnsi="Times New Roman" w:cs="Times New Roman"/>
            <w:color w:val="000000"/>
            <w:kern w:val="0"/>
            <w:sz w:val="20"/>
            <w:szCs w:val="20"/>
          </w:rPr>
          <w:t>.</w:t>
        </w:r>
      </w:ins>
      <w:ins w:id="46" w:author="matsuo@ess.sci.osaka-u.ac.jp" w:date="2019-01-18T10:41:00Z">
        <w:r w:rsidR="00CE78BD">
          <w:rPr>
            <w:rFonts w:ascii="Times New Roman" w:hAnsi="Times New Roman" w:cs="Times New Roman"/>
            <w:color w:val="000000"/>
            <w:kern w:val="0"/>
            <w:sz w:val="20"/>
            <w:szCs w:val="20"/>
          </w:rPr>
          <w:t xml:space="preserve"> </w:t>
        </w:r>
      </w:ins>
      <w:ins w:id="47" w:author="matsuo@ess.sci.osaka-u.ac.jp" w:date="2019-01-18T10:14:00Z">
        <w:r w:rsidR="00885455">
          <w:rPr>
            <w:rFonts w:ascii="Times New Roman" w:hAnsi="Times New Roman" w:cs="Times New Roman"/>
            <w:color w:val="000000"/>
            <w:kern w:val="0"/>
            <w:sz w:val="20"/>
            <w:szCs w:val="20"/>
          </w:rPr>
          <w:t>Calculating</w:t>
        </w:r>
      </w:ins>
      <w:ins w:id="48" w:author="matsuo@ess.sci.osaka-u.ac.jp" w:date="2019-01-18T10:05:00Z">
        <w:r>
          <w:rPr>
            <w:rFonts w:ascii="Times New Roman" w:hAnsi="Times New Roman" w:cs="Times New Roman"/>
            <w:color w:val="000000"/>
            <w:kern w:val="0"/>
            <w:sz w:val="20"/>
            <w:szCs w:val="20"/>
          </w:rPr>
          <w:t xml:space="preserve"> the p-values derived from the two-sample Anderson-Darling test as a function of the host star metallicity, we searched for a boundary metallicity that divides</w:t>
        </w:r>
      </w:ins>
      <w:ins w:id="49" w:author="matsuo@ess.sci.osaka-u.ac.jp" w:date="2019-01-18T10:08:00Z">
        <w:r>
          <w:rPr>
            <w:rFonts w:ascii="Times New Roman" w:hAnsi="Times New Roman" w:cs="Times New Roman"/>
            <w:color w:val="000000"/>
            <w:kern w:val="0"/>
            <w:sz w:val="20"/>
            <w:szCs w:val="20"/>
          </w:rPr>
          <w:t xml:space="preserve"> the common-b</w:t>
        </w:r>
      </w:ins>
      <w:ins w:id="50" w:author="matsuo@ess.sci.osaka-u.ac.jp" w:date="2019-01-18T10:09:00Z">
        <w:r>
          <w:rPr>
            <w:rFonts w:ascii="Times New Roman" w:hAnsi="Times New Roman" w:cs="Times New Roman"/>
            <w:color w:val="000000"/>
            <w:kern w:val="0"/>
            <w:sz w:val="20"/>
            <w:szCs w:val="20"/>
          </w:rPr>
          <w:t xml:space="preserve">iased samples </w:t>
        </w:r>
      </w:ins>
      <w:ins w:id="51" w:author="matsuo@ess.sci.osaka-u.ac.jp" w:date="2019-01-18T10:05:00Z">
        <w:r>
          <w:rPr>
            <w:rFonts w:ascii="Times New Roman" w:hAnsi="Times New Roman" w:cs="Times New Roman"/>
            <w:color w:val="000000"/>
            <w:kern w:val="0"/>
            <w:sz w:val="20"/>
            <w:szCs w:val="20"/>
          </w:rPr>
          <w:t xml:space="preserve">such that </w:t>
        </w:r>
      </w:ins>
      <w:ins w:id="52" w:author="matsuo@ess.sci.osaka-u.ac.jp" w:date="2019-01-18T10:09:00Z">
        <w:r>
          <w:rPr>
            <w:rFonts w:ascii="Times New Roman" w:hAnsi="Times New Roman" w:cs="Times New Roman"/>
            <w:color w:val="000000"/>
            <w:kern w:val="0"/>
            <w:sz w:val="20"/>
            <w:szCs w:val="20"/>
          </w:rPr>
          <w:t xml:space="preserve">the distributions of companion masses and semi-major axes for </w:t>
        </w:r>
      </w:ins>
      <w:ins w:id="53" w:author="matsuo@ess.sci.osaka-u.ac.jp" w:date="2019-01-18T10:05:00Z">
        <w:r>
          <w:rPr>
            <w:rFonts w:ascii="Times New Roman" w:hAnsi="Times New Roman" w:cs="Times New Roman"/>
            <w:color w:val="000000"/>
            <w:kern w:val="0"/>
            <w:sz w:val="20"/>
            <w:szCs w:val="20"/>
          </w:rPr>
          <w:t xml:space="preserve">the two </w:t>
        </w:r>
      </w:ins>
      <w:ins w:id="54" w:author="matsuo@ess.sci.osaka-u.ac.jp" w:date="2019-01-18T10:09:00Z">
        <w:r>
          <w:rPr>
            <w:rFonts w:ascii="Times New Roman" w:hAnsi="Times New Roman" w:cs="Times New Roman"/>
            <w:color w:val="000000"/>
            <w:kern w:val="0"/>
            <w:sz w:val="20"/>
            <w:szCs w:val="20"/>
          </w:rPr>
          <w:t>sub-samples are most different</w:t>
        </w:r>
      </w:ins>
      <w:ins w:id="55" w:author="matsuo@ess.sci.osaka-u.ac.jp" w:date="2019-01-18T10:16:00Z">
        <w:r w:rsidR="009915A2">
          <w:rPr>
            <w:rFonts w:ascii="Times New Roman" w:hAnsi="Times New Roman" w:cs="Times New Roman"/>
            <w:color w:val="000000"/>
            <w:kern w:val="0"/>
            <w:sz w:val="20"/>
            <w:szCs w:val="20"/>
          </w:rPr>
          <w:t xml:space="preserve">. </w:t>
        </w:r>
      </w:ins>
      <w:ins w:id="56" w:author="matsuo@ess.sci.osaka-u.ac.jp" w:date="2019-01-18T10:58:00Z">
        <w:r w:rsidR="00D42588">
          <w:rPr>
            <w:rFonts w:ascii="Times New Roman" w:hAnsi="Times New Roman" w:cs="Times New Roman"/>
            <w:color w:val="000000"/>
            <w:kern w:val="0"/>
            <w:sz w:val="20"/>
            <w:szCs w:val="20"/>
          </w:rPr>
          <w:t>W</w:t>
        </w:r>
      </w:ins>
      <w:ins w:id="57" w:author="matsuo@ess.sci.osaka-u.ac.jp" w:date="2019-01-18T10:57:00Z">
        <w:r w:rsidR="00D42588">
          <w:rPr>
            <w:rFonts w:ascii="Times New Roman" w:hAnsi="Times New Roman" w:cs="Times New Roman"/>
            <w:color w:val="000000"/>
            <w:kern w:val="0"/>
            <w:sz w:val="20"/>
            <w:szCs w:val="20"/>
          </w:rPr>
          <w:t xml:space="preserve">e iterated this procedure </w:t>
        </w:r>
      </w:ins>
      <w:ins w:id="58" w:author="matsuo@ess.sci.osaka-u.ac.jp" w:date="2019-01-18T10:58:00Z">
        <w:r w:rsidR="00D42588">
          <w:rPr>
            <w:rFonts w:ascii="Times New Roman" w:hAnsi="Times New Roman" w:cs="Times New Roman"/>
            <w:color w:val="000000"/>
            <w:kern w:val="0"/>
            <w:sz w:val="20"/>
            <w:szCs w:val="20"/>
          </w:rPr>
          <w:t>1000 times and</w:t>
        </w:r>
      </w:ins>
      <w:ins w:id="59" w:author="matsuo@ess.sci.osaka-u.ac.jp" w:date="2019-01-18T10:16:00Z">
        <w:r w:rsidR="009915A2">
          <w:rPr>
            <w:rFonts w:ascii="Times New Roman" w:hAnsi="Times New Roman" w:cs="Times New Roman"/>
            <w:color w:val="000000"/>
            <w:kern w:val="0"/>
            <w:sz w:val="20"/>
            <w:szCs w:val="20"/>
          </w:rPr>
          <w:t xml:space="preserve"> finally</w:t>
        </w:r>
      </w:ins>
      <w:ins w:id="60" w:author="matsuo@ess.sci.osaka-u.ac.jp" w:date="2019-01-18T10:12:00Z">
        <w:r w:rsidR="00BC3216">
          <w:rPr>
            <w:rFonts w:ascii="Times New Roman" w:hAnsi="Times New Roman" w:cs="Times New Roman"/>
            <w:color w:val="000000"/>
            <w:kern w:val="0"/>
            <w:sz w:val="20"/>
            <w:szCs w:val="20"/>
          </w:rPr>
          <w:t xml:space="preserve"> evaluated how much different the </w:t>
        </w:r>
      </w:ins>
      <w:ins w:id="61" w:author="matsuo@ess.sci.osaka-u.ac.jp" w:date="2019-01-18T10:14:00Z">
        <w:r w:rsidR="002F7CD4">
          <w:rPr>
            <w:rFonts w:ascii="Times New Roman" w:hAnsi="Times New Roman" w:cs="Times New Roman"/>
            <w:color w:val="000000"/>
            <w:kern w:val="0"/>
            <w:sz w:val="20"/>
            <w:szCs w:val="20"/>
          </w:rPr>
          <w:t>two</w:t>
        </w:r>
      </w:ins>
      <w:ins w:id="62" w:author="matsuo@ess.sci.osaka-u.ac.jp" w:date="2019-01-18T10:17:00Z">
        <w:r w:rsidR="002B3AC4">
          <w:rPr>
            <w:rFonts w:ascii="Times New Roman" w:hAnsi="Times New Roman" w:cs="Times New Roman"/>
            <w:color w:val="000000"/>
            <w:kern w:val="0"/>
            <w:sz w:val="20"/>
            <w:szCs w:val="20"/>
          </w:rPr>
          <w:t xml:space="preserve"> common-biased</w:t>
        </w:r>
      </w:ins>
      <w:ins w:id="63" w:author="matsuo@ess.sci.osaka-u.ac.jp" w:date="2019-01-18T10:14:00Z">
        <w:r w:rsidR="002F7CD4">
          <w:rPr>
            <w:rFonts w:ascii="Times New Roman" w:hAnsi="Times New Roman" w:cs="Times New Roman"/>
            <w:color w:val="000000"/>
            <w:kern w:val="0"/>
            <w:sz w:val="20"/>
            <w:szCs w:val="20"/>
          </w:rPr>
          <w:t xml:space="preserve"> sub-samples are</w:t>
        </w:r>
      </w:ins>
      <w:ins w:id="64" w:author="matsuo@ess.sci.osaka-u.ac.jp" w:date="2019-01-18T10:15:00Z">
        <w:r w:rsidR="002F7CD4">
          <w:rPr>
            <w:rFonts w:ascii="Times New Roman" w:hAnsi="Times New Roman" w:cs="Times New Roman"/>
            <w:color w:val="000000"/>
            <w:kern w:val="0"/>
            <w:sz w:val="20"/>
            <w:szCs w:val="20"/>
          </w:rPr>
          <w:t xml:space="preserve"> in terms of the semi-major axis and planet mass</w:t>
        </w:r>
      </w:ins>
      <w:ins w:id="65" w:author="matsuo@ess.sci.osaka-u.ac.jp" w:date="2019-01-18T10:09:00Z">
        <w:r>
          <w:rPr>
            <w:rFonts w:ascii="Times New Roman" w:hAnsi="Times New Roman" w:cs="Times New Roman"/>
            <w:color w:val="000000"/>
            <w:kern w:val="0"/>
            <w:sz w:val="20"/>
            <w:szCs w:val="20"/>
          </w:rPr>
          <w:t xml:space="preserve"> </w:t>
        </w:r>
      </w:ins>
      <w:ins w:id="66" w:author="matsuo@ess.sci.osaka-u.ac.jp" w:date="2019-01-18T10:12:00Z">
        <w:r w:rsidR="00BC3216">
          <w:rPr>
            <w:rFonts w:ascii="Times New Roman" w:hAnsi="Times New Roman" w:cs="Times New Roman"/>
            <w:color w:val="000000"/>
            <w:kern w:val="0"/>
            <w:sz w:val="20"/>
            <w:szCs w:val="20"/>
          </w:rPr>
          <w:t>at</w:t>
        </w:r>
      </w:ins>
      <w:ins w:id="67" w:author="matsuo@ess.sci.osaka-u.ac.jp" w:date="2019-01-18T10:10:00Z">
        <w:r w:rsidR="00346A58">
          <w:rPr>
            <w:rFonts w:ascii="Times New Roman" w:hAnsi="Times New Roman" w:cs="Times New Roman"/>
            <w:color w:val="000000"/>
            <w:kern w:val="0"/>
            <w:sz w:val="20"/>
            <w:szCs w:val="20"/>
          </w:rPr>
          <w:t xml:space="preserve"> the boundary metallicity.</w:t>
        </w:r>
      </w:ins>
      <w:ins w:id="68" w:author="matsuo@ess.sci.osaka-u.ac.jp" w:date="2019-01-18T10:53:00Z">
        <w:r w:rsidR="00FB00C0">
          <w:rPr>
            <w:rFonts w:ascii="Times New Roman" w:hAnsi="Times New Roman" w:cs="Times New Roman"/>
            <w:color w:val="000000"/>
            <w:kern w:val="0"/>
            <w:sz w:val="20"/>
            <w:szCs w:val="20"/>
          </w:rPr>
          <w:t xml:space="preserve"> </w:t>
        </w:r>
      </w:ins>
      <w:ins w:id="69" w:author="matsuo@ess.sci.osaka-u.ac.jp" w:date="2019-01-18T10:21:00Z">
        <w:r w:rsidR="00913CEE">
          <w:rPr>
            <w:rFonts w:ascii="Times New Roman" w:hAnsi="Times New Roman" w:cs="Times New Roman"/>
            <w:color w:val="000000"/>
            <w:kern w:val="0"/>
            <w:sz w:val="20"/>
            <w:szCs w:val="20"/>
          </w:rPr>
          <w:t>This result is shown in Section 3.1.</w:t>
        </w:r>
      </w:ins>
    </w:p>
    <w:p w:rsidR="00DE48BB" w:rsidRDefault="00BA6E70" w:rsidP="00DE48BB">
      <w:pPr>
        <w:autoSpaceDE w:val="0"/>
        <w:autoSpaceDN w:val="0"/>
        <w:adjustRightInd w:val="0"/>
        <w:ind w:firstLineChars="200" w:firstLine="400"/>
        <w:jc w:val="left"/>
        <w:rPr>
          <w:ins w:id="70" w:author="matsuo@ess.sci.osaka-u.ac.jp" w:date="2019-01-18T10:05:00Z"/>
          <w:rFonts w:ascii="Times New Roman" w:hAnsi="Times New Roman" w:cs="Times New Roman"/>
          <w:color w:val="000000"/>
          <w:kern w:val="0"/>
          <w:sz w:val="20"/>
          <w:szCs w:val="20"/>
        </w:rPr>
      </w:pPr>
      <w:ins w:id="71" w:author="matsuo@ess.sci.osaka-u.ac.jp" w:date="2019-01-18T10:22:00Z">
        <w:r>
          <w:rPr>
            <w:rFonts w:ascii="Times New Roman" w:hAnsi="Times New Roman" w:cs="Times New Roman"/>
            <w:color w:val="000000"/>
            <w:kern w:val="0"/>
            <w:sz w:val="20"/>
            <w:szCs w:val="20"/>
          </w:rPr>
          <w:t>Next, w</w:t>
        </w:r>
      </w:ins>
      <w:ins w:id="72" w:author="matsuo@ess.sci.osaka-u.ac.jp" w:date="2019-01-18T10:05:00Z">
        <w:r w:rsidR="00DE48BB">
          <w:rPr>
            <w:rFonts w:ascii="Times New Roman" w:hAnsi="Times New Roman" w:cs="Times New Roman"/>
            <w:color w:val="000000"/>
            <w:kern w:val="0"/>
            <w:sz w:val="20"/>
            <w:szCs w:val="20"/>
          </w:rPr>
          <w:t>e explore</w:t>
        </w:r>
      </w:ins>
      <w:ins w:id="73" w:author="matsuo@ess.sci.osaka-u.ac.jp" w:date="2019-01-18T10:15:00Z">
        <w:r w:rsidR="009915A2">
          <w:rPr>
            <w:rFonts w:ascii="Times New Roman" w:hAnsi="Times New Roman" w:cs="Times New Roman"/>
            <w:color w:val="000000"/>
            <w:kern w:val="0"/>
            <w:sz w:val="20"/>
            <w:szCs w:val="20"/>
          </w:rPr>
          <w:t>d</w:t>
        </w:r>
      </w:ins>
      <w:ins w:id="74" w:author="matsuo@ess.sci.osaka-u.ac.jp" w:date="2019-01-18T10:05:00Z">
        <w:r w:rsidR="00DE48BB">
          <w:rPr>
            <w:rFonts w:ascii="Times New Roman" w:hAnsi="Times New Roman" w:cs="Times New Roman"/>
            <w:color w:val="000000"/>
            <w:kern w:val="0"/>
            <w:sz w:val="20"/>
            <w:szCs w:val="20"/>
          </w:rPr>
          <w:t xml:space="preserve"> how many populations exist in extrasolar gaseous objects discovered so far to investigate what the upper mass limit of the core-accreted planets is</w:t>
        </w:r>
      </w:ins>
      <w:ins w:id="75" w:author="matsuo@ess.sci.osaka-u.ac.jp" w:date="2019-01-18T10:22:00Z">
        <w:r>
          <w:rPr>
            <w:rFonts w:ascii="Times New Roman" w:hAnsi="Times New Roman" w:cs="Times New Roman"/>
            <w:color w:val="000000"/>
            <w:kern w:val="0"/>
            <w:sz w:val="20"/>
            <w:szCs w:val="20"/>
          </w:rPr>
          <w:t>; we r</w:t>
        </w:r>
      </w:ins>
      <w:ins w:id="76" w:author="matsuo@ess.sci.osaka-u.ac.jp" w:date="2019-01-18T10:23:00Z">
        <w:r>
          <w:rPr>
            <w:rFonts w:ascii="Times New Roman" w:hAnsi="Times New Roman" w:cs="Times New Roman"/>
            <w:color w:val="000000"/>
            <w:kern w:val="0"/>
            <w:sz w:val="20"/>
            <w:szCs w:val="20"/>
          </w:rPr>
          <w:t>e-examined whether only two populations exist</w:t>
        </w:r>
        <w:r w:rsidR="001E5F9B">
          <w:rPr>
            <w:rFonts w:ascii="Times New Roman" w:hAnsi="Times New Roman" w:cs="Times New Roman"/>
            <w:color w:val="000000"/>
            <w:kern w:val="0"/>
            <w:sz w:val="20"/>
            <w:szCs w:val="20"/>
          </w:rPr>
          <w:t xml:space="preserve"> in the extrasolar gaseous objects, as shown in several previous studies (</w:t>
        </w:r>
      </w:ins>
      <w:proofErr w:type="spellStart"/>
      <w:ins w:id="77" w:author="matsuo@ess.sci.osaka-u.ac.jp" w:date="2019-01-18T10:24:00Z">
        <w:r w:rsidR="00235108">
          <w:rPr>
            <w:rFonts w:ascii="Times New Roman" w:hAnsi="Times New Roman" w:cs="Times New Roman"/>
            <w:color w:val="000000"/>
            <w:kern w:val="0"/>
            <w:sz w:val="20"/>
            <w:szCs w:val="20"/>
          </w:rPr>
          <w:t>Ribas</w:t>
        </w:r>
        <w:proofErr w:type="spellEnd"/>
        <w:r w:rsidR="00235108">
          <w:rPr>
            <w:rFonts w:ascii="Times New Roman" w:hAnsi="Times New Roman" w:cs="Times New Roman"/>
            <w:color w:val="000000"/>
            <w:kern w:val="0"/>
            <w:sz w:val="20"/>
            <w:szCs w:val="20"/>
          </w:rPr>
          <w:t xml:space="preserve"> &amp; Miralda-</w:t>
        </w:r>
        <w:proofErr w:type="spellStart"/>
        <w:r w:rsidR="00235108">
          <w:rPr>
            <w:rFonts w:ascii="Times New Roman" w:hAnsi="Times New Roman" w:cs="Times New Roman"/>
            <w:color w:val="000000"/>
            <w:kern w:val="0"/>
            <w:sz w:val="20"/>
            <w:szCs w:val="20"/>
          </w:rPr>
          <w:t>Escude</w:t>
        </w:r>
        <w:proofErr w:type="spellEnd"/>
        <w:r w:rsidR="00235108">
          <w:rPr>
            <w:rFonts w:ascii="Times New Roman" w:hAnsi="Times New Roman" w:cs="Times New Roman"/>
            <w:color w:val="000000"/>
            <w:kern w:val="0"/>
            <w:sz w:val="20"/>
            <w:szCs w:val="20"/>
          </w:rPr>
          <w:t xml:space="preserve"> 2007; Santos et al. 2017; </w:t>
        </w:r>
        <w:proofErr w:type="spellStart"/>
        <w:r w:rsidR="00235108">
          <w:rPr>
            <w:rFonts w:ascii="Times New Roman" w:hAnsi="Times New Roman" w:cs="Times New Roman"/>
            <w:color w:val="000000"/>
            <w:kern w:val="0"/>
            <w:sz w:val="20"/>
            <w:szCs w:val="20"/>
          </w:rPr>
          <w:t>Schlaufman</w:t>
        </w:r>
        <w:proofErr w:type="spellEnd"/>
        <w:r w:rsidR="00235108">
          <w:rPr>
            <w:rFonts w:ascii="Times New Roman" w:hAnsi="Times New Roman" w:cs="Times New Roman"/>
            <w:color w:val="000000"/>
            <w:kern w:val="0"/>
            <w:sz w:val="20"/>
            <w:szCs w:val="20"/>
          </w:rPr>
          <w:t xml:space="preserve"> 2018</w:t>
        </w:r>
      </w:ins>
      <w:ins w:id="78" w:author="matsuo@ess.sci.osaka-u.ac.jp" w:date="2019-01-18T10:23:00Z">
        <w:r w:rsidR="001E5F9B">
          <w:rPr>
            <w:rFonts w:ascii="Times New Roman" w:hAnsi="Times New Roman" w:cs="Times New Roman"/>
            <w:color w:val="000000"/>
            <w:kern w:val="0"/>
            <w:sz w:val="20"/>
            <w:szCs w:val="20"/>
          </w:rPr>
          <w:t xml:space="preserve">). </w:t>
        </w:r>
      </w:ins>
      <w:ins w:id="79" w:author="matsuo@ess.sci.osaka-u.ac.jp" w:date="2019-01-18T10:39:00Z">
        <w:r w:rsidR="004F7FC0">
          <w:rPr>
            <w:rFonts w:ascii="Times New Roman" w:hAnsi="Times New Roman" w:cs="Times New Roman"/>
            <w:color w:val="000000"/>
            <w:kern w:val="0"/>
            <w:sz w:val="20"/>
            <w:szCs w:val="20"/>
          </w:rPr>
          <w:t xml:space="preserve">Using the </w:t>
        </w:r>
        <w:r w:rsidR="00CE78BD">
          <w:rPr>
            <w:rFonts w:ascii="Times New Roman" w:hAnsi="Times New Roman" w:cs="Times New Roman"/>
            <w:color w:val="000000"/>
            <w:kern w:val="0"/>
            <w:sz w:val="20"/>
            <w:szCs w:val="20"/>
          </w:rPr>
          <w:t>“</w:t>
        </w:r>
        <w:proofErr w:type="spellStart"/>
        <w:r w:rsidR="004F7FC0">
          <w:rPr>
            <w:rFonts w:ascii="Times New Roman" w:hAnsi="Times New Roman" w:cs="Times New Roman"/>
            <w:color w:val="000000"/>
            <w:kern w:val="0"/>
            <w:sz w:val="20"/>
            <w:szCs w:val="20"/>
          </w:rPr>
          <w:t>G</w:t>
        </w:r>
        <w:r w:rsidR="00CE78BD">
          <w:rPr>
            <w:rFonts w:ascii="Times New Roman" w:hAnsi="Times New Roman" w:cs="Times New Roman"/>
            <w:color w:val="000000"/>
            <w:kern w:val="0"/>
            <w:sz w:val="20"/>
            <w:szCs w:val="20"/>
          </w:rPr>
          <w:t>a</w:t>
        </w:r>
        <w:r w:rsidR="004F7FC0">
          <w:rPr>
            <w:rFonts w:ascii="Times New Roman" w:hAnsi="Times New Roman" w:cs="Times New Roman"/>
            <w:color w:val="000000"/>
            <w:kern w:val="0"/>
            <w:sz w:val="20"/>
            <w:szCs w:val="20"/>
          </w:rPr>
          <w:t>ussianMixture</w:t>
        </w:r>
      </w:ins>
      <w:proofErr w:type="spellEnd"/>
      <w:ins w:id="80" w:author="matsuo@ess.sci.osaka-u.ac.jp" w:date="2019-01-18T10:40:00Z">
        <w:r w:rsidR="00CE78BD">
          <w:rPr>
            <w:rFonts w:ascii="Times New Roman" w:hAnsi="Times New Roman" w:cs="Times New Roman"/>
            <w:color w:val="000000"/>
            <w:kern w:val="0"/>
            <w:sz w:val="20"/>
            <w:szCs w:val="20"/>
          </w:rPr>
          <w:t>”</w:t>
        </w:r>
      </w:ins>
      <w:ins w:id="81" w:author="matsuo@ess.sci.osaka-u.ac.jp" w:date="2019-01-18T10:39:00Z">
        <w:r w:rsidR="004F7FC0">
          <w:rPr>
            <w:rFonts w:ascii="Times New Roman" w:hAnsi="Times New Roman" w:cs="Times New Roman"/>
            <w:color w:val="000000"/>
            <w:kern w:val="0"/>
            <w:sz w:val="20"/>
            <w:szCs w:val="20"/>
          </w:rPr>
          <w:t xml:space="preserve"> package in Python, w</w:t>
        </w:r>
      </w:ins>
      <w:ins w:id="82" w:author="matsuo@ess.sci.osaka-u.ac.jp" w:date="2019-01-18T10:31:00Z">
        <w:r w:rsidR="00612C47">
          <w:rPr>
            <w:rFonts w:ascii="Times New Roman" w:hAnsi="Times New Roman" w:cs="Times New Roman"/>
            <w:color w:val="000000"/>
            <w:kern w:val="0"/>
            <w:sz w:val="20"/>
            <w:szCs w:val="20"/>
          </w:rPr>
          <w:t xml:space="preserve">e </w:t>
        </w:r>
      </w:ins>
      <w:ins w:id="83" w:author="matsuo@ess.sci.osaka-u.ac.jp" w:date="2019-01-18T10:32:00Z">
        <w:r w:rsidR="002056DE">
          <w:rPr>
            <w:rFonts w:ascii="Times New Roman" w:hAnsi="Times New Roman" w:cs="Times New Roman"/>
            <w:color w:val="000000"/>
            <w:kern w:val="0"/>
            <w:sz w:val="20"/>
            <w:szCs w:val="20"/>
          </w:rPr>
          <w:t xml:space="preserve">applied </w:t>
        </w:r>
      </w:ins>
      <w:ins w:id="84" w:author="matsuo@ess.sci.osaka-u.ac.jp" w:date="2019-01-18T10:33:00Z">
        <w:r w:rsidR="00180F30">
          <w:rPr>
            <w:rFonts w:ascii="Times New Roman" w:hAnsi="Times New Roman" w:cs="Times New Roman"/>
            <w:color w:val="000000"/>
            <w:kern w:val="0"/>
            <w:sz w:val="20"/>
            <w:szCs w:val="20"/>
          </w:rPr>
          <w:t xml:space="preserve">two-dimensional </w:t>
        </w:r>
      </w:ins>
      <w:ins w:id="85" w:author="matsuo@ess.sci.osaka-u.ac.jp" w:date="2019-01-18T10:32:00Z">
        <w:r w:rsidR="002056DE">
          <w:rPr>
            <w:rFonts w:ascii="Times New Roman" w:hAnsi="Times New Roman" w:cs="Times New Roman"/>
            <w:color w:val="000000"/>
            <w:kern w:val="0"/>
            <w:sz w:val="20"/>
            <w:szCs w:val="20"/>
          </w:rPr>
          <w:t xml:space="preserve">Gaussian mixture model </w:t>
        </w:r>
      </w:ins>
      <w:ins w:id="86" w:author="matsuo@ess.sci.osaka-u.ac.jp" w:date="2019-01-18T10:33:00Z">
        <w:r w:rsidR="00D266F8">
          <w:rPr>
            <w:rFonts w:ascii="Times New Roman" w:hAnsi="Times New Roman" w:cs="Times New Roman"/>
            <w:color w:val="000000"/>
            <w:kern w:val="0"/>
            <w:sz w:val="20"/>
            <w:szCs w:val="20"/>
          </w:rPr>
          <w:t xml:space="preserve">to </w:t>
        </w:r>
      </w:ins>
      <w:ins w:id="87" w:author="matsuo@ess.sci.osaka-u.ac.jp" w:date="2019-01-18T10:34:00Z">
        <w:r w:rsidR="00180F30">
          <w:rPr>
            <w:rFonts w:ascii="Times New Roman" w:hAnsi="Times New Roman" w:cs="Times New Roman"/>
            <w:color w:val="000000"/>
            <w:kern w:val="0"/>
            <w:sz w:val="20"/>
            <w:szCs w:val="20"/>
          </w:rPr>
          <w:t>the diagram of host star metallicities versus companion masses and for</w:t>
        </w:r>
      </w:ins>
      <w:ins w:id="88" w:author="matsuo@ess.sci.osaka-u.ac.jp" w:date="2019-01-18T10:31:00Z">
        <w:r w:rsidR="00612C47">
          <w:rPr>
            <w:rFonts w:ascii="Times New Roman" w:hAnsi="Times New Roman" w:cs="Times New Roman"/>
            <w:color w:val="000000"/>
            <w:kern w:val="0"/>
            <w:sz w:val="20"/>
            <w:szCs w:val="20"/>
          </w:rPr>
          <w:t xml:space="preserve"> the common-biased samples</w:t>
        </w:r>
      </w:ins>
      <w:ins w:id="89" w:author="matsuo@ess.sci.osaka-u.ac.jp" w:date="2019-01-18T10:34:00Z">
        <w:r w:rsidR="00180F30">
          <w:rPr>
            <w:rFonts w:ascii="Times New Roman" w:hAnsi="Times New Roman" w:cs="Times New Roman"/>
            <w:color w:val="000000"/>
            <w:kern w:val="0"/>
            <w:sz w:val="20"/>
            <w:szCs w:val="20"/>
          </w:rPr>
          <w:t>.</w:t>
        </w:r>
      </w:ins>
      <w:ins w:id="90" w:author="matsuo@ess.sci.osaka-u.ac.jp" w:date="2019-01-18T10:31:00Z">
        <w:r w:rsidR="00612C47">
          <w:rPr>
            <w:rFonts w:ascii="Times New Roman" w:hAnsi="Times New Roman" w:cs="Times New Roman"/>
            <w:color w:val="000000"/>
            <w:kern w:val="0"/>
            <w:sz w:val="20"/>
            <w:szCs w:val="20"/>
          </w:rPr>
          <w:t xml:space="preserve"> </w:t>
        </w:r>
      </w:ins>
      <w:ins w:id="91" w:author="matsuo@ess.sci.osaka-u.ac.jp" w:date="2019-01-18T10:34:00Z">
        <w:r w:rsidR="00180F30">
          <w:rPr>
            <w:rFonts w:ascii="Times New Roman" w:hAnsi="Times New Roman" w:cs="Times New Roman"/>
            <w:color w:val="000000"/>
            <w:kern w:val="0"/>
            <w:sz w:val="20"/>
            <w:szCs w:val="20"/>
          </w:rPr>
          <w:t>Th</w:t>
        </w:r>
      </w:ins>
      <w:ins w:id="92" w:author="matsuo@ess.sci.osaka-u.ac.jp" w:date="2019-01-18T10:35:00Z">
        <w:r w:rsidR="00180F30">
          <w:rPr>
            <w:rFonts w:ascii="Times New Roman" w:hAnsi="Times New Roman" w:cs="Times New Roman"/>
            <w:color w:val="000000"/>
            <w:kern w:val="0"/>
            <w:sz w:val="20"/>
            <w:szCs w:val="20"/>
          </w:rPr>
          <w:t>e number of the Gaussian mixture model</w:t>
        </w:r>
      </w:ins>
      <w:ins w:id="93" w:author="matsuo@ess.sci.osaka-u.ac.jp" w:date="2019-01-18T10:36:00Z">
        <w:r w:rsidR="00180F30">
          <w:rPr>
            <w:rFonts w:ascii="Times New Roman" w:hAnsi="Times New Roman" w:cs="Times New Roman"/>
            <w:color w:val="000000"/>
            <w:kern w:val="0"/>
            <w:sz w:val="20"/>
            <w:szCs w:val="20"/>
          </w:rPr>
          <w:t>s</w:t>
        </w:r>
      </w:ins>
      <w:ins w:id="94" w:author="matsuo@ess.sci.osaka-u.ac.jp" w:date="2019-01-18T10:35:00Z">
        <w:r w:rsidR="00180F30">
          <w:rPr>
            <w:rFonts w:ascii="Times New Roman" w:hAnsi="Times New Roman" w:cs="Times New Roman"/>
            <w:color w:val="000000"/>
            <w:kern w:val="0"/>
            <w:sz w:val="20"/>
            <w:szCs w:val="20"/>
          </w:rPr>
          <w:t xml:space="preserve"> </w:t>
        </w:r>
      </w:ins>
      <w:ins w:id="95" w:author="matsuo@ess.sci.osaka-u.ac.jp" w:date="2019-01-18T10:36:00Z">
        <w:r w:rsidR="00180F30">
          <w:rPr>
            <w:rFonts w:ascii="Times New Roman" w:hAnsi="Times New Roman" w:cs="Times New Roman"/>
            <w:color w:val="000000"/>
            <w:kern w:val="0"/>
            <w:sz w:val="20"/>
            <w:szCs w:val="20"/>
          </w:rPr>
          <w:t xml:space="preserve">used for this cluster analysis ranges from 1 to 8. </w:t>
        </w:r>
      </w:ins>
      <w:ins w:id="96" w:author="matsuo@ess.sci.osaka-u.ac.jp" w:date="2019-01-18T10:59:00Z">
        <w:r w:rsidR="00721638">
          <w:rPr>
            <w:rFonts w:ascii="Times New Roman" w:hAnsi="Times New Roman" w:cs="Times New Roman"/>
            <w:color w:val="000000"/>
            <w:kern w:val="0"/>
            <w:sz w:val="20"/>
            <w:szCs w:val="20"/>
          </w:rPr>
          <w:t>W</w:t>
        </w:r>
      </w:ins>
      <w:ins w:id="97" w:author="matsuo@ess.sci.osaka-u.ac.jp" w:date="2019-01-18T10:51:00Z">
        <w:r w:rsidR="00FB00C0">
          <w:rPr>
            <w:rFonts w:ascii="Times New Roman" w:hAnsi="Times New Roman" w:cs="Times New Roman"/>
            <w:color w:val="000000"/>
            <w:kern w:val="0"/>
            <w:sz w:val="20"/>
            <w:szCs w:val="20"/>
          </w:rPr>
          <w:t xml:space="preserve">e determined the </w:t>
        </w:r>
      </w:ins>
      <w:ins w:id="98" w:author="matsuo@ess.sci.osaka-u.ac.jp" w:date="2019-01-18T10:52:00Z">
        <w:r w:rsidR="00FB00C0">
          <w:rPr>
            <w:rFonts w:ascii="Times New Roman" w:hAnsi="Times New Roman" w:cs="Times New Roman"/>
            <w:color w:val="000000"/>
            <w:kern w:val="0"/>
            <w:sz w:val="20"/>
            <w:szCs w:val="20"/>
          </w:rPr>
          <w:t xml:space="preserve">number of the components of the best Gaussian </w:t>
        </w:r>
      </w:ins>
      <w:ins w:id="99" w:author="matsuo@ess.sci.osaka-u.ac.jp" w:date="2019-01-18T10:53:00Z">
        <w:r w:rsidR="00FB00C0">
          <w:rPr>
            <w:rFonts w:ascii="Times New Roman" w:hAnsi="Times New Roman" w:cs="Times New Roman"/>
            <w:color w:val="000000"/>
            <w:kern w:val="0"/>
            <w:sz w:val="20"/>
            <w:szCs w:val="20"/>
          </w:rPr>
          <w:t xml:space="preserve">mixture model based on the </w:t>
        </w:r>
      </w:ins>
      <w:ins w:id="100" w:author="matsuo@ess.sci.osaka-u.ac.jp" w:date="2019-01-18T10:59:00Z">
        <w:r w:rsidR="00721638">
          <w:rPr>
            <w:rFonts w:ascii="Times New Roman" w:hAnsi="Times New Roman" w:cs="Times New Roman"/>
            <w:color w:val="000000"/>
            <w:kern w:val="0"/>
            <w:sz w:val="20"/>
            <w:szCs w:val="20"/>
          </w:rPr>
          <w:t>Bay</w:t>
        </w:r>
      </w:ins>
      <w:ins w:id="101" w:author="matsuo@ess.sci.osaka-u.ac.jp" w:date="2019-01-18T11:00:00Z">
        <w:r w:rsidR="00721638">
          <w:rPr>
            <w:rFonts w:ascii="Times New Roman" w:hAnsi="Times New Roman" w:cs="Times New Roman"/>
            <w:color w:val="000000"/>
            <w:kern w:val="0"/>
            <w:sz w:val="20"/>
            <w:szCs w:val="20"/>
          </w:rPr>
          <w:t>e</w:t>
        </w:r>
      </w:ins>
      <w:ins w:id="102" w:author="matsuo@ess.sci.osaka-u.ac.jp" w:date="2019-01-18T10:59:00Z">
        <w:r w:rsidR="00721638">
          <w:rPr>
            <w:rFonts w:ascii="Times New Roman" w:hAnsi="Times New Roman" w:cs="Times New Roman"/>
            <w:color w:val="000000"/>
            <w:kern w:val="0"/>
            <w:sz w:val="20"/>
            <w:szCs w:val="20"/>
          </w:rPr>
          <w:t xml:space="preserve">sian </w:t>
        </w:r>
      </w:ins>
      <w:ins w:id="103" w:author="matsuo@ess.sci.osaka-u.ac.jp" w:date="2019-01-18T11:00:00Z">
        <w:r w:rsidR="00721638">
          <w:rPr>
            <w:rFonts w:ascii="Times New Roman" w:hAnsi="Times New Roman" w:cs="Times New Roman"/>
            <w:color w:val="000000"/>
            <w:kern w:val="0"/>
            <w:sz w:val="20"/>
            <w:szCs w:val="20"/>
          </w:rPr>
          <w:t xml:space="preserve">Information Criterion as well as to which each common-biased sample belong. </w:t>
        </w:r>
      </w:ins>
      <w:ins w:id="104" w:author="matsuo@ess.sci.osaka-u.ac.jp" w:date="2019-01-18T11:01:00Z">
        <w:r w:rsidR="008B7089">
          <w:rPr>
            <w:rFonts w:ascii="Times New Roman" w:hAnsi="Times New Roman" w:cs="Times New Roman"/>
            <w:color w:val="000000"/>
            <w:kern w:val="0"/>
            <w:sz w:val="20"/>
            <w:szCs w:val="20"/>
          </w:rPr>
          <w:t>Sampling the host star metallicit</w:t>
        </w:r>
      </w:ins>
      <w:ins w:id="105" w:author="matsuo@ess.sci.osaka-u.ac.jp" w:date="2019-01-18T11:02:00Z">
        <w:r w:rsidR="008B7089">
          <w:rPr>
            <w:rFonts w:ascii="Times New Roman" w:hAnsi="Times New Roman" w:cs="Times New Roman"/>
            <w:color w:val="000000"/>
            <w:kern w:val="0"/>
            <w:sz w:val="20"/>
            <w:szCs w:val="20"/>
          </w:rPr>
          <w:t>ies</w:t>
        </w:r>
      </w:ins>
      <w:ins w:id="106" w:author="matsuo@ess.sci.osaka-u.ac.jp" w:date="2019-01-18T11:01:00Z">
        <w:r w:rsidR="008B7089">
          <w:rPr>
            <w:rFonts w:ascii="Times New Roman" w:hAnsi="Times New Roman" w:cs="Times New Roman"/>
            <w:color w:val="000000"/>
            <w:kern w:val="0"/>
            <w:sz w:val="20"/>
            <w:szCs w:val="20"/>
          </w:rPr>
          <w:t xml:space="preserve"> and </w:t>
        </w:r>
      </w:ins>
      <w:ins w:id="107" w:author="matsuo@ess.sci.osaka-u.ac.jp" w:date="2019-01-18T11:02:00Z">
        <w:r w:rsidR="008B7089">
          <w:rPr>
            <w:rFonts w:ascii="Times New Roman" w:hAnsi="Times New Roman" w:cs="Times New Roman"/>
            <w:color w:val="000000"/>
            <w:kern w:val="0"/>
            <w:sz w:val="20"/>
            <w:szCs w:val="20"/>
          </w:rPr>
          <w:t>companion masses, we repeated this procedure 1000 times. This result</w:t>
        </w:r>
      </w:ins>
      <w:ins w:id="108" w:author="matsuo@ess.sci.osaka-u.ac.jp" w:date="2019-01-18T11:03:00Z">
        <w:r w:rsidR="008B7089">
          <w:rPr>
            <w:rFonts w:ascii="Times New Roman" w:hAnsi="Times New Roman" w:cs="Times New Roman"/>
            <w:color w:val="000000"/>
            <w:kern w:val="0"/>
            <w:sz w:val="20"/>
            <w:szCs w:val="20"/>
          </w:rPr>
          <w:t xml:space="preserve"> is introduced in Section 3.2.</w:t>
        </w:r>
      </w:ins>
    </w:p>
    <w:p w:rsidR="00DE48BB" w:rsidRDefault="00DE48BB" w:rsidP="00E833D8">
      <w:pPr>
        <w:autoSpaceDE w:val="0"/>
        <w:autoSpaceDN w:val="0"/>
        <w:adjustRightInd w:val="0"/>
        <w:jc w:val="left"/>
        <w:rPr>
          <w:ins w:id="109" w:author="matsuo@ess.sci.osaka-u.ac.jp" w:date="2019-01-17T15:40:00Z"/>
          <w:rFonts w:ascii="Times New Roman" w:hAnsi="Times New Roman" w:cs="Times New Roman" w:hint="eastAsia"/>
          <w:kern w:val="0"/>
          <w:sz w:val="20"/>
          <w:szCs w:val="20"/>
        </w:rPr>
      </w:pPr>
    </w:p>
    <w:p w:rsidR="00D97CED" w:rsidRDefault="00D97CED" w:rsidP="00E833D8">
      <w:pPr>
        <w:autoSpaceDE w:val="0"/>
        <w:autoSpaceDN w:val="0"/>
        <w:adjustRightInd w:val="0"/>
        <w:jc w:val="left"/>
        <w:rPr>
          <w:rFonts w:ascii="Times New Roman" w:hAnsi="Times New Roman" w:cs="Times New Roman"/>
          <w:kern w:val="0"/>
          <w:sz w:val="20"/>
          <w:szCs w:val="20"/>
        </w:rPr>
      </w:pPr>
      <w:ins w:id="110" w:author="matsuo@ess.sci.osaka-u.ac.jp" w:date="2019-01-17T15:40:00Z">
        <w:r>
          <w:rPr>
            <w:rFonts w:ascii="Times New Roman" w:hAnsi="Times New Roman" w:cs="Times New Roman"/>
            <w:kern w:val="0"/>
            <w:sz w:val="20"/>
            <w:szCs w:val="20"/>
          </w:rPr>
          <w:t>2.</w:t>
        </w:r>
      </w:ins>
      <w:ins w:id="111" w:author="matsuo@ess.sci.osaka-u.ac.jp" w:date="2019-01-18T10:05:00Z">
        <w:r w:rsidR="00DE48BB">
          <w:rPr>
            <w:rFonts w:ascii="Times New Roman" w:hAnsi="Times New Roman" w:cs="Times New Roman"/>
            <w:kern w:val="0"/>
            <w:sz w:val="20"/>
            <w:szCs w:val="20"/>
          </w:rPr>
          <w:t>2</w:t>
        </w:r>
      </w:ins>
      <w:ins w:id="112" w:author="matsuo@ess.sci.osaka-u.ac.jp" w:date="2019-01-17T15:40:00Z">
        <w:r>
          <w:rPr>
            <w:rFonts w:ascii="Times New Roman" w:hAnsi="Times New Roman" w:cs="Times New Roman"/>
            <w:kern w:val="0"/>
            <w:sz w:val="20"/>
            <w:szCs w:val="20"/>
          </w:rPr>
          <w:t xml:space="preserve">. </w:t>
        </w:r>
      </w:ins>
      <w:ins w:id="113" w:author="matsuo@ess.sci.osaka-u.ac.jp" w:date="2019-01-18T10:17:00Z">
        <w:r w:rsidR="002B3AC4">
          <w:rPr>
            <w:rFonts w:ascii="Times New Roman" w:hAnsi="Times New Roman" w:cs="Times New Roman"/>
            <w:kern w:val="0"/>
            <w:sz w:val="20"/>
            <w:szCs w:val="20"/>
          </w:rPr>
          <w:t>Common-biased samples</w:t>
        </w:r>
      </w:ins>
    </w:p>
    <w:p w:rsidR="00E833D8" w:rsidRDefault="00B30CF9" w:rsidP="00E833D8">
      <w:pPr>
        <w:autoSpaceDE w:val="0"/>
        <w:autoSpaceDN w:val="0"/>
        <w:adjustRightInd w:val="0"/>
        <w:jc w:val="left"/>
        <w:rPr>
          <w:rFonts w:ascii="Times New Roman" w:hAnsi="Times New Roman" w:cs="Times New Roman"/>
          <w:color w:val="000000"/>
          <w:kern w:val="0"/>
          <w:sz w:val="20"/>
          <w:szCs w:val="20"/>
        </w:rPr>
      </w:pPr>
      <w:ins w:id="114" w:author="matsuo@ess.sci.osaka-u.ac.jp" w:date="2019-01-17T16:14:00Z">
        <w:r>
          <w:rPr>
            <w:rFonts w:ascii="Times New Roman" w:hAnsi="Times New Roman" w:cs="Times New Roman"/>
            <w:color w:val="000000"/>
            <w:kern w:val="0"/>
            <w:sz w:val="20"/>
            <w:szCs w:val="20"/>
          </w:rPr>
          <w:lastRenderedPageBreak/>
          <w:t>In orde</w:t>
        </w:r>
      </w:ins>
      <w:ins w:id="115" w:author="matsuo@ess.sci.osaka-u.ac.jp" w:date="2019-01-17T16:15:00Z">
        <w:r>
          <w:rPr>
            <w:rFonts w:ascii="Times New Roman" w:hAnsi="Times New Roman" w:cs="Times New Roman"/>
            <w:color w:val="000000"/>
            <w:kern w:val="0"/>
            <w:sz w:val="20"/>
            <w:szCs w:val="20"/>
          </w:rPr>
          <w:t xml:space="preserve">r to reveal the </w:t>
        </w:r>
      </w:ins>
      <w:ins w:id="116" w:author="matsuo@ess.sci.osaka-u.ac.jp" w:date="2019-01-17T16:17:00Z">
        <w:r w:rsidR="00F03AFA">
          <w:rPr>
            <w:rFonts w:ascii="Times New Roman" w:hAnsi="Times New Roman" w:cs="Times New Roman"/>
            <w:color w:val="000000"/>
            <w:kern w:val="0"/>
            <w:sz w:val="20"/>
            <w:szCs w:val="20"/>
          </w:rPr>
          <w:t xml:space="preserve">distributions of </w:t>
        </w:r>
      </w:ins>
      <w:ins w:id="117" w:author="matsuo@ess.sci.osaka-u.ac.jp" w:date="2019-01-18T10:26:00Z">
        <w:r w:rsidR="00B41940">
          <w:rPr>
            <w:rFonts w:ascii="Times New Roman" w:hAnsi="Times New Roman" w:cs="Times New Roman"/>
            <w:color w:val="000000"/>
            <w:kern w:val="0"/>
            <w:sz w:val="20"/>
            <w:szCs w:val="20"/>
          </w:rPr>
          <w:t>companion</w:t>
        </w:r>
      </w:ins>
      <w:ins w:id="118" w:author="matsuo@ess.sci.osaka-u.ac.jp" w:date="2019-01-18T10:27:00Z">
        <w:r w:rsidR="00B41940">
          <w:rPr>
            <w:rFonts w:ascii="Times New Roman" w:hAnsi="Times New Roman" w:cs="Times New Roman"/>
            <w:color w:val="000000"/>
            <w:kern w:val="0"/>
            <w:sz w:val="20"/>
            <w:szCs w:val="20"/>
          </w:rPr>
          <w:t xml:space="preserve"> </w:t>
        </w:r>
      </w:ins>
      <w:ins w:id="119" w:author="matsuo@ess.sci.osaka-u.ac.jp" w:date="2019-01-17T16:15:00Z">
        <w:r>
          <w:rPr>
            <w:rFonts w:ascii="Times New Roman" w:hAnsi="Times New Roman" w:cs="Times New Roman"/>
            <w:color w:val="000000"/>
            <w:kern w:val="0"/>
            <w:sz w:val="20"/>
            <w:szCs w:val="20"/>
          </w:rPr>
          <w:t xml:space="preserve">mass and orbital </w:t>
        </w:r>
      </w:ins>
      <w:ins w:id="120" w:author="matsuo@ess.sci.osaka-u.ac.jp" w:date="2019-01-17T16:18:00Z">
        <w:r w:rsidR="00F03AFA">
          <w:rPr>
            <w:rFonts w:ascii="Times New Roman" w:hAnsi="Times New Roman" w:cs="Times New Roman"/>
            <w:color w:val="000000"/>
            <w:kern w:val="0"/>
            <w:sz w:val="20"/>
            <w:szCs w:val="20"/>
          </w:rPr>
          <w:t>properties</w:t>
        </w:r>
      </w:ins>
      <w:ins w:id="121" w:author="matsuo@ess.sci.osaka-u.ac.jp" w:date="2019-01-17T16:15:00Z">
        <w:r w:rsidR="00362212">
          <w:rPr>
            <w:rFonts w:ascii="Times New Roman" w:hAnsi="Times New Roman" w:cs="Times New Roman"/>
            <w:color w:val="000000"/>
            <w:kern w:val="0"/>
            <w:sz w:val="20"/>
            <w:szCs w:val="20"/>
          </w:rPr>
          <w:t xml:space="preserve"> </w:t>
        </w:r>
      </w:ins>
      <w:ins w:id="122" w:author="matsuo@ess.sci.osaka-u.ac.jp" w:date="2019-01-17T16:16:00Z">
        <w:r w:rsidR="00F03AFA">
          <w:rPr>
            <w:rFonts w:ascii="Times New Roman" w:hAnsi="Times New Roman" w:cs="Times New Roman"/>
            <w:color w:val="000000"/>
            <w:kern w:val="0"/>
            <w:sz w:val="20"/>
            <w:szCs w:val="20"/>
          </w:rPr>
          <w:t xml:space="preserve">for </w:t>
        </w:r>
      </w:ins>
      <w:ins w:id="123" w:author="matsuo@ess.sci.osaka-u.ac.jp" w:date="2019-01-17T16:19:00Z">
        <w:r w:rsidR="00F03AFA">
          <w:rPr>
            <w:rFonts w:ascii="Times New Roman" w:hAnsi="Times New Roman" w:cs="Times New Roman"/>
            <w:color w:val="000000"/>
            <w:kern w:val="0"/>
            <w:sz w:val="20"/>
            <w:szCs w:val="20"/>
          </w:rPr>
          <w:t xml:space="preserve">companions </w:t>
        </w:r>
      </w:ins>
      <w:ins w:id="124" w:author="matsuo@ess.sci.osaka-u.ac.jp" w:date="2019-01-17T16:18:00Z">
        <w:r w:rsidR="00F03AFA">
          <w:rPr>
            <w:rFonts w:ascii="Times New Roman" w:hAnsi="Times New Roman" w:cs="Times New Roman"/>
            <w:color w:val="000000"/>
            <w:kern w:val="0"/>
            <w:sz w:val="20"/>
            <w:szCs w:val="20"/>
          </w:rPr>
          <w:t>o</w:t>
        </w:r>
      </w:ins>
      <w:ins w:id="125" w:author="matsuo@ess.sci.osaka-u.ac.jp" w:date="2019-01-17T16:19:00Z">
        <w:r w:rsidR="00F03AFA">
          <w:rPr>
            <w:rFonts w:ascii="Times New Roman" w:hAnsi="Times New Roman" w:cs="Times New Roman"/>
            <w:color w:val="000000"/>
            <w:kern w:val="0"/>
            <w:sz w:val="20"/>
            <w:szCs w:val="20"/>
          </w:rPr>
          <w:t xml:space="preserve">rbiting </w:t>
        </w:r>
      </w:ins>
      <w:ins w:id="126" w:author="matsuo@ess.sci.osaka-u.ac.jp" w:date="2019-01-17T16:20:00Z">
        <w:r w:rsidR="006E24D1">
          <w:rPr>
            <w:rFonts w:ascii="Times New Roman" w:hAnsi="Times New Roman" w:cs="Times New Roman"/>
            <w:color w:val="000000"/>
            <w:kern w:val="0"/>
            <w:sz w:val="20"/>
            <w:szCs w:val="20"/>
          </w:rPr>
          <w:t xml:space="preserve">various </w:t>
        </w:r>
      </w:ins>
      <w:ins w:id="127" w:author="matsuo@ess.sci.osaka-u.ac.jp" w:date="2019-01-17T16:16:00Z">
        <w:r w:rsidR="00F03AFA">
          <w:rPr>
            <w:rFonts w:ascii="Times New Roman" w:hAnsi="Times New Roman" w:cs="Times New Roman"/>
            <w:color w:val="000000"/>
            <w:kern w:val="0"/>
            <w:sz w:val="20"/>
            <w:szCs w:val="20"/>
          </w:rPr>
          <w:t>host</w:t>
        </w:r>
      </w:ins>
      <w:ins w:id="128" w:author="matsuo@ess.sci.osaka-u.ac.jp" w:date="2019-01-17T16:17:00Z">
        <w:r w:rsidR="00F03AFA">
          <w:rPr>
            <w:rFonts w:ascii="Times New Roman" w:hAnsi="Times New Roman" w:cs="Times New Roman"/>
            <w:color w:val="000000"/>
            <w:kern w:val="0"/>
            <w:sz w:val="20"/>
            <w:szCs w:val="20"/>
          </w:rPr>
          <w:t>-star metallicities</w:t>
        </w:r>
      </w:ins>
      <w:ins w:id="129" w:author="matsuo@ess.sci.osaka-u.ac.jp" w:date="2019-01-17T16:15:00Z">
        <w:r>
          <w:rPr>
            <w:rFonts w:ascii="Times New Roman" w:hAnsi="Times New Roman" w:cs="Times New Roman"/>
            <w:color w:val="000000"/>
            <w:kern w:val="0"/>
            <w:sz w:val="20"/>
            <w:szCs w:val="20"/>
          </w:rPr>
          <w:t xml:space="preserve">, </w:t>
        </w:r>
      </w:ins>
      <w:del w:id="130" w:author="matsuo@ess.sci.osaka-u.ac.jp" w:date="2019-01-17T15:38:00Z">
        <w:r w:rsidR="00E833D8" w:rsidDel="00D97CED">
          <w:rPr>
            <w:rFonts w:ascii="Times New Roman" w:hAnsi="Times New Roman" w:cs="Times New Roman"/>
            <w:color w:val="000000"/>
            <w:kern w:val="0"/>
            <w:sz w:val="20"/>
            <w:szCs w:val="20"/>
          </w:rPr>
          <w:delText>In this study, w</w:delText>
        </w:r>
      </w:del>
      <w:ins w:id="131" w:author="matsuo@ess.sci.osaka-u.ac.jp" w:date="2019-01-17T16:15:00Z">
        <w:r>
          <w:rPr>
            <w:rFonts w:ascii="Times New Roman" w:hAnsi="Times New Roman" w:cs="Times New Roman"/>
            <w:color w:val="000000"/>
            <w:kern w:val="0"/>
            <w:sz w:val="20"/>
            <w:szCs w:val="20"/>
          </w:rPr>
          <w:t>w</w:t>
        </w:r>
      </w:ins>
      <w:r w:rsidR="00E833D8">
        <w:rPr>
          <w:rFonts w:ascii="Times New Roman" w:hAnsi="Times New Roman" w:cs="Times New Roman"/>
          <w:color w:val="000000"/>
          <w:kern w:val="0"/>
          <w:sz w:val="20"/>
          <w:szCs w:val="20"/>
        </w:rPr>
        <w:t xml:space="preserve">e </w:t>
      </w:r>
      <w:del w:id="132" w:author="matsuo@ess.sci.osaka-u.ac.jp" w:date="2019-01-17T15:40:00Z">
        <w:r w:rsidR="00E833D8" w:rsidDel="00D97CED">
          <w:rPr>
            <w:rFonts w:ascii="Times New Roman" w:hAnsi="Times New Roman" w:cs="Times New Roman"/>
            <w:color w:val="000000"/>
            <w:kern w:val="0"/>
            <w:sz w:val="20"/>
            <w:szCs w:val="20"/>
          </w:rPr>
          <w:delText xml:space="preserve">select </w:delText>
        </w:r>
      </w:del>
      <w:ins w:id="133" w:author="matsuo@ess.sci.osaka-u.ac.jp" w:date="2019-01-17T15:40:00Z">
        <w:r w:rsidR="00D97CED">
          <w:rPr>
            <w:rFonts w:ascii="Times New Roman" w:hAnsi="Times New Roman" w:cs="Times New Roman"/>
            <w:color w:val="000000"/>
            <w:kern w:val="0"/>
            <w:sz w:val="20"/>
            <w:szCs w:val="20"/>
          </w:rPr>
          <w:t xml:space="preserve">gathered </w:t>
        </w:r>
      </w:ins>
      <w:del w:id="134" w:author="matsuo@ess.sci.osaka-u.ac.jp" w:date="2019-01-17T15:34:00Z">
        <w:r w:rsidR="00E833D8" w:rsidDel="00F67CE6">
          <w:rPr>
            <w:rFonts w:ascii="Times New Roman" w:hAnsi="Times New Roman" w:cs="Times New Roman"/>
            <w:color w:val="000000"/>
            <w:kern w:val="0"/>
            <w:sz w:val="20"/>
            <w:szCs w:val="20"/>
          </w:rPr>
          <w:delText xml:space="preserve">the </w:delText>
        </w:r>
      </w:del>
      <w:del w:id="135" w:author="matsuo@ess.sci.osaka-u.ac.jp" w:date="2019-01-17T15:59:00Z">
        <w:r w:rsidR="00E833D8" w:rsidDel="00081C22">
          <w:rPr>
            <w:rFonts w:ascii="Times New Roman" w:hAnsi="Times New Roman" w:cs="Times New Roman"/>
            <w:color w:val="000000"/>
            <w:kern w:val="0"/>
            <w:sz w:val="20"/>
            <w:szCs w:val="20"/>
          </w:rPr>
          <w:delText>samples</w:delText>
        </w:r>
      </w:del>
      <w:ins w:id="136" w:author="matsuo@ess.sci.osaka-u.ac.jp" w:date="2019-01-17T15:59:00Z">
        <w:r w:rsidR="00081C22">
          <w:rPr>
            <w:rFonts w:ascii="Times New Roman" w:hAnsi="Times New Roman" w:cs="Times New Roman"/>
            <w:color w:val="000000"/>
            <w:kern w:val="0"/>
            <w:sz w:val="20"/>
            <w:szCs w:val="20"/>
          </w:rPr>
          <w:t>extrasolar gaseous objects</w:t>
        </w:r>
      </w:ins>
      <w:ins w:id="137" w:author="matsuo@ess.sci.osaka-u.ac.jp" w:date="2019-01-17T16:00:00Z">
        <w:r w:rsidR="00CF5566">
          <w:rPr>
            <w:rFonts w:ascii="Times New Roman" w:hAnsi="Times New Roman" w:cs="Times New Roman"/>
            <w:color w:val="000000"/>
            <w:kern w:val="0"/>
            <w:sz w:val="20"/>
            <w:szCs w:val="20"/>
          </w:rPr>
          <w:t xml:space="preserve"> </w:t>
        </w:r>
      </w:ins>
      <w:del w:id="138" w:author="matsuo@ess.sci.osaka-u.ac.jp" w:date="2019-01-17T16:02:00Z">
        <w:r w:rsidR="00E833D8" w:rsidDel="00084C07">
          <w:rPr>
            <w:rFonts w:ascii="Times New Roman" w:hAnsi="Times New Roman" w:cs="Times New Roman"/>
            <w:color w:val="000000"/>
            <w:kern w:val="0"/>
            <w:sz w:val="20"/>
            <w:szCs w:val="20"/>
          </w:rPr>
          <w:delText xml:space="preserve"> </w:delText>
        </w:r>
      </w:del>
      <w:r w:rsidR="00E833D8">
        <w:rPr>
          <w:rFonts w:ascii="Times New Roman" w:hAnsi="Times New Roman" w:cs="Times New Roman"/>
          <w:color w:val="000000"/>
          <w:kern w:val="0"/>
          <w:sz w:val="20"/>
          <w:szCs w:val="20"/>
        </w:rPr>
        <w:t xml:space="preserve">discovered by </w:t>
      </w:r>
      <w:ins w:id="139" w:author="matsuo@ess.sci.osaka-u.ac.jp" w:date="2019-01-18T10:28:00Z">
        <w:r w:rsidR="002776C7">
          <w:rPr>
            <w:rFonts w:ascii="Times New Roman" w:hAnsi="Times New Roman" w:cs="Times New Roman"/>
            <w:color w:val="000000"/>
            <w:kern w:val="0"/>
            <w:sz w:val="20"/>
            <w:szCs w:val="20"/>
          </w:rPr>
          <w:t>r</w:t>
        </w:r>
      </w:ins>
      <w:del w:id="140" w:author="matsuo@ess.sci.osaka-u.ac.jp" w:date="2019-01-18T10:28:00Z">
        <w:r w:rsidR="00E833D8" w:rsidDel="002776C7">
          <w:rPr>
            <w:rFonts w:ascii="Times New Roman" w:hAnsi="Times New Roman" w:cs="Times New Roman"/>
            <w:color w:val="000000"/>
            <w:kern w:val="0"/>
            <w:sz w:val="20"/>
            <w:szCs w:val="20"/>
          </w:rPr>
          <w:delText>r</w:delText>
        </w:r>
      </w:del>
      <w:r w:rsidR="00E833D8">
        <w:rPr>
          <w:rFonts w:ascii="Times New Roman" w:hAnsi="Times New Roman" w:cs="Times New Roman"/>
          <w:color w:val="000000"/>
          <w:kern w:val="0"/>
          <w:sz w:val="20"/>
          <w:szCs w:val="20"/>
        </w:rPr>
        <w:t>adial velocity observation</w:t>
      </w:r>
      <w:ins w:id="141" w:author="matsuo@ess.sci.osaka-u.ac.jp" w:date="2019-01-17T15:34:00Z">
        <w:r w:rsidR="00F67CE6">
          <w:rPr>
            <w:rFonts w:ascii="Times New Roman" w:hAnsi="Times New Roman" w:cs="Times New Roman"/>
            <w:color w:val="000000"/>
            <w:kern w:val="0"/>
            <w:sz w:val="20"/>
            <w:szCs w:val="20"/>
          </w:rPr>
          <w:t>s</w:t>
        </w:r>
      </w:ins>
      <w:r w:rsidR="00E833D8">
        <w:rPr>
          <w:rFonts w:ascii="Times New Roman" w:hAnsi="Times New Roman" w:cs="Times New Roman"/>
          <w:color w:val="000000"/>
          <w:kern w:val="0"/>
          <w:sz w:val="20"/>
          <w:szCs w:val="20"/>
        </w:rPr>
        <w:t xml:space="preserve"> that precisely determine</w:t>
      </w:r>
      <w:del w:id="142" w:author="matsuo@ess.sci.osaka-u.ac.jp" w:date="2019-01-18T10:28:00Z">
        <w:r w:rsidR="00E833D8" w:rsidDel="002776C7">
          <w:rPr>
            <w:rFonts w:ascii="Times New Roman" w:hAnsi="Times New Roman" w:cs="Times New Roman"/>
            <w:color w:val="000000"/>
            <w:kern w:val="0"/>
            <w:sz w:val="20"/>
            <w:szCs w:val="20"/>
          </w:rPr>
          <w:delText>s</w:delText>
        </w:r>
      </w:del>
      <w:r w:rsidR="00E833D8">
        <w:rPr>
          <w:rFonts w:ascii="Times New Roman" w:hAnsi="Times New Roman" w:cs="Times New Roman"/>
          <w:color w:val="000000"/>
          <w:kern w:val="0"/>
          <w:sz w:val="20"/>
          <w:szCs w:val="20"/>
        </w:rPr>
        <w:t xml:space="preserve"> </w:t>
      </w:r>
      <w:del w:id="143" w:author="matsuo@ess.sci.osaka-u.ac.jp" w:date="2019-01-17T15:35:00Z">
        <w:r w:rsidR="00E833D8" w:rsidDel="006E263B">
          <w:rPr>
            <w:rFonts w:ascii="Times New Roman" w:hAnsi="Times New Roman" w:cs="Times New Roman"/>
            <w:color w:val="000000"/>
            <w:kern w:val="0"/>
            <w:sz w:val="20"/>
            <w:szCs w:val="20"/>
          </w:rPr>
          <w:delText>the</w:delText>
        </w:r>
        <w:r w:rsidR="00E833D8" w:rsidDel="006E263B">
          <w:rPr>
            <w:rFonts w:ascii="Times New Roman" w:hAnsi="Times New Roman" w:cs="Times New Roman" w:hint="eastAsia"/>
            <w:color w:val="000000"/>
            <w:kern w:val="0"/>
            <w:sz w:val="20"/>
            <w:szCs w:val="20"/>
          </w:rPr>
          <w:delText xml:space="preserve"> </w:delText>
        </w:r>
      </w:del>
      <w:r w:rsidR="00E833D8">
        <w:rPr>
          <w:rFonts w:ascii="Times New Roman" w:hAnsi="Times New Roman" w:cs="Times New Roman"/>
          <w:color w:val="000000"/>
          <w:kern w:val="0"/>
          <w:sz w:val="20"/>
          <w:szCs w:val="20"/>
        </w:rPr>
        <w:t>lower limit of companion mass</w:t>
      </w:r>
      <w:ins w:id="144" w:author="matsuo@ess.sci.osaka-u.ac.jp" w:date="2019-01-17T16:20:00Z">
        <w:r w:rsidR="00AA55DE">
          <w:rPr>
            <w:rFonts w:ascii="Times New Roman" w:hAnsi="Times New Roman" w:cs="Times New Roman"/>
            <w:color w:val="000000"/>
            <w:kern w:val="0"/>
            <w:sz w:val="20"/>
            <w:szCs w:val="20"/>
          </w:rPr>
          <w:t>,</w:t>
        </w:r>
      </w:ins>
      <w:del w:id="145" w:author="matsuo@ess.sci.osaka-u.ac.jp" w:date="2019-01-17T16:20:00Z">
        <w:r w:rsidR="00E833D8" w:rsidDel="00AA55DE">
          <w:rPr>
            <w:rFonts w:ascii="Times New Roman" w:hAnsi="Times New Roman" w:cs="Times New Roman"/>
            <w:color w:val="000000"/>
            <w:kern w:val="0"/>
            <w:sz w:val="20"/>
            <w:szCs w:val="20"/>
          </w:rPr>
          <w:delText xml:space="preserve"> and </w:delText>
        </w:r>
      </w:del>
      <w:ins w:id="146" w:author="matsuo@ess.sci.osaka-u.ac.jp" w:date="2019-01-17T15:35:00Z">
        <w:r w:rsidR="0039518B">
          <w:rPr>
            <w:rFonts w:ascii="Times New Roman" w:hAnsi="Times New Roman" w:cs="Times New Roman"/>
            <w:color w:val="000000"/>
            <w:kern w:val="0"/>
            <w:sz w:val="20"/>
            <w:szCs w:val="20"/>
          </w:rPr>
          <w:t xml:space="preserve"> </w:t>
        </w:r>
      </w:ins>
      <w:r w:rsidR="00E833D8">
        <w:rPr>
          <w:rFonts w:ascii="Times New Roman" w:hAnsi="Times New Roman" w:cs="Times New Roman"/>
          <w:color w:val="000000"/>
          <w:kern w:val="0"/>
          <w:sz w:val="20"/>
          <w:szCs w:val="20"/>
        </w:rPr>
        <w:t>semi-major axis</w:t>
      </w:r>
      <w:ins w:id="147" w:author="matsuo@ess.sci.osaka-u.ac.jp" w:date="2019-01-17T15:35:00Z">
        <w:r w:rsidR="0039518B">
          <w:rPr>
            <w:rFonts w:ascii="Times New Roman" w:hAnsi="Times New Roman" w:cs="Times New Roman"/>
            <w:color w:val="000000"/>
            <w:kern w:val="0"/>
            <w:sz w:val="20"/>
            <w:szCs w:val="20"/>
          </w:rPr>
          <w:t xml:space="preserve"> and eccentricity</w:t>
        </w:r>
        <w:r w:rsidR="006E263B">
          <w:rPr>
            <w:rFonts w:ascii="Times New Roman" w:hAnsi="Times New Roman" w:cs="Times New Roman"/>
            <w:color w:val="000000"/>
            <w:kern w:val="0"/>
            <w:sz w:val="20"/>
            <w:szCs w:val="20"/>
          </w:rPr>
          <w:t>.</w:t>
        </w:r>
      </w:ins>
      <w:del w:id="148" w:author="matsuo@ess.sci.osaka-u.ac.jp" w:date="2019-01-17T15:35:00Z">
        <w:r w:rsidR="00E833D8" w:rsidDel="006E263B">
          <w:rPr>
            <w:rFonts w:ascii="Times New Roman" w:hAnsi="Times New Roman" w:cs="Times New Roman"/>
            <w:color w:val="000000"/>
            <w:kern w:val="0"/>
            <w:sz w:val="20"/>
            <w:szCs w:val="20"/>
          </w:rPr>
          <w:delText>,</w:delText>
        </w:r>
      </w:del>
      <w:r w:rsidR="00E833D8">
        <w:rPr>
          <w:rFonts w:ascii="Times New Roman" w:hAnsi="Times New Roman" w:cs="Times New Roman" w:hint="eastAsia"/>
          <w:color w:val="000000"/>
          <w:kern w:val="0"/>
          <w:sz w:val="20"/>
          <w:szCs w:val="20"/>
        </w:rPr>
        <w:t xml:space="preserve"> </w:t>
      </w:r>
      <w:ins w:id="149" w:author="matsuo@ess.sci.osaka-u.ac.jp" w:date="2019-01-17T15:35:00Z">
        <w:r w:rsidR="006E263B">
          <w:rPr>
            <w:rFonts w:ascii="Times New Roman" w:hAnsi="Times New Roman" w:cs="Times New Roman"/>
            <w:color w:val="000000"/>
            <w:kern w:val="0"/>
            <w:sz w:val="20"/>
            <w:szCs w:val="20"/>
          </w:rPr>
          <w:t xml:space="preserve">The </w:t>
        </w:r>
      </w:ins>
      <w:ins w:id="150" w:author="matsuo@ess.sci.osaka-u.ac.jp" w:date="2019-01-17T15:40:00Z">
        <w:r w:rsidR="00D97CED">
          <w:rPr>
            <w:rFonts w:ascii="Times New Roman" w:hAnsi="Times New Roman" w:cs="Times New Roman"/>
            <w:color w:val="000000"/>
            <w:kern w:val="0"/>
            <w:sz w:val="20"/>
            <w:szCs w:val="20"/>
          </w:rPr>
          <w:t>gathered</w:t>
        </w:r>
      </w:ins>
      <w:ins w:id="151" w:author="matsuo@ess.sci.osaka-u.ac.jp" w:date="2019-01-17T15:37:00Z">
        <w:r w:rsidR="006E263B">
          <w:rPr>
            <w:rFonts w:ascii="Times New Roman" w:hAnsi="Times New Roman" w:cs="Times New Roman"/>
            <w:color w:val="000000"/>
            <w:kern w:val="0"/>
            <w:sz w:val="20"/>
            <w:szCs w:val="20"/>
          </w:rPr>
          <w:t xml:space="preserve"> </w:t>
        </w:r>
      </w:ins>
      <w:ins w:id="152" w:author="matsuo@ess.sci.osaka-u.ac.jp" w:date="2019-01-17T15:59:00Z">
        <w:r w:rsidR="00300178">
          <w:rPr>
            <w:rFonts w:ascii="Times New Roman" w:hAnsi="Times New Roman" w:cs="Times New Roman"/>
            <w:color w:val="000000"/>
            <w:kern w:val="0"/>
            <w:sz w:val="20"/>
            <w:szCs w:val="20"/>
          </w:rPr>
          <w:t>objects</w:t>
        </w:r>
      </w:ins>
      <w:ins w:id="153" w:author="matsuo@ess.sci.osaka-u.ac.jp" w:date="2019-01-17T15:35:00Z">
        <w:r w:rsidR="006E263B">
          <w:rPr>
            <w:rFonts w:ascii="Times New Roman" w:hAnsi="Times New Roman" w:cs="Times New Roman"/>
            <w:color w:val="000000"/>
            <w:kern w:val="0"/>
            <w:sz w:val="20"/>
            <w:szCs w:val="20"/>
          </w:rPr>
          <w:t xml:space="preserve"> </w:t>
        </w:r>
      </w:ins>
      <w:ins w:id="154" w:author="matsuo@ess.sci.osaka-u.ac.jp" w:date="2019-01-17T15:40:00Z">
        <w:r w:rsidR="00D97CED">
          <w:rPr>
            <w:rFonts w:ascii="Times New Roman" w:hAnsi="Times New Roman" w:cs="Times New Roman"/>
            <w:color w:val="000000"/>
            <w:kern w:val="0"/>
            <w:sz w:val="20"/>
            <w:szCs w:val="20"/>
          </w:rPr>
          <w:t>are</w:t>
        </w:r>
      </w:ins>
      <w:ins w:id="155" w:author="matsuo@ess.sci.osaka-u.ac.jp" w:date="2019-01-17T15:35:00Z">
        <w:r w:rsidR="006E263B">
          <w:rPr>
            <w:rFonts w:ascii="Times New Roman" w:hAnsi="Times New Roman" w:cs="Times New Roman"/>
            <w:color w:val="000000"/>
            <w:kern w:val="0"/>
            <w:sz w:val="20"/>
            <w:szCs w:val="20"/>
          </w:rPr>
          <w:t xml:space="preserve"> </w:t>
        </w:r>
      </w:ins>
      <w:del w:id="156" w:author="matsuo@ess.sci.osaka-u.ac.jp" w:date="2019-01-17T15:35:00Z">
        <w:r w:rsidR="00E833D8" w:rsidDel="006E263B">
          <w:rPr>
            <w:rFonts w:ascii="Times New Roman" w:hAnsi="Times New Roman" w:cs="Times New Roman"/>
            <w:color w:val="000000"/>
            <w:kern w:val="0"/>
            <w:sz w:val="20"/>
            <w:szCs w:val="20"/>
          </w:rPr>
          <w:delText xml:space="preserve">which are </w:delText>
        </w:r>
      </w:del>
      <w:r w:rsidR="00E833D8">
        <w:rPr>
          <w:rFonts w:ascii="Times New Roman" w:hAnsi="Times New Roman" w:cs="Times New Roman"/>
          <w:color w:val="000000"/>
          <w:kern w:val="0"/>
          <w:sz w:val="20"/>
          <w:szCs w:val="20"/>
        </w:rPr>
        <w:t xml:space="preserve">referred to as </w:t>
      </w:r>
      <w:ins w:id="157" w:author="matsuo@ess.sci.osaka-u.ac.jp" w:date="2019-01-17T15:35:00Z">
        <w:r w:rsidR="006E263B">
          <w:rPr>
            <w:rFonts w:ascii="Times New Roman" w:hAnsi="Times New Roman" w:cs="Times New Roman"/>
            <w:color w:val="000000"/>
            <w:kern w:val="0"/>
            <w:sz w:val="20"/>
            <w:szCs w:val="20"/>
          </w:rPr>
          <w:t>“</w:t>
        </w:r>
      </w:ins>
      <w:del w:id="158" w:author="matsuo@ess.sci.osaka-u.ac.jp" w:date="2019-01-17T15:35:00Z">
        <w:r w:rsidR="00E833D8" w:rsidDel="006E263B">
          <w:rPr>
            <w:rFonts w:ascii="Times New Roman" w:hAnsi="Times New Roman" w:cs="Times New Roman"/>
            <w:color w:val="000000"/>
            <w:kern w:val="0"/>
            <w:sz w:val="20"/>
            <w:szCs w:val="20"/>
          </w:rPr>
          <w:delText>Ä</w:delText>
        </w:r>
      </w:del>
      <w:r w:rsidR="00E833D8">
        <w:rPr>
          <w:rFonts w:ascii="Times New Roman" w:hAnsi="Times New Roman" w:cs="Times New Roman"/>
          <w:color w:val="000000"/>
          <w:kern w:val="0"/>
          <w:sz w:val="20"/>
          <w:szCs w:val="20"/>
        </w:rPr>
        <w:t>original samples</w:t>
      </w:r>
      <w:ins w:id="159" w:author="matsuo@ess.sci.osaka-u.ac.jp" w:date="2019-01-17T15:35:00Z">
        <w:r w:rsidR="006E263B">
          <w:rPr>
            <w:rFonts w:ascii="Times New Roman" w:hAnsi="Times New Roman" w:cs="Times New Roman"/>
            <w:color w:val="000000"/>
            <w:kern w:val="0"/>
            <w:sz w:val="20"/>
            <w:szCs w:val="20"/>
          </w:rPr>
          <w:t>”</w:t>
        </w:r>
      </w:ins>
      <w:del w:id="160" w:author="matsuo@ess.sci.osaka-u.ac.jp" w:date="2019-01-17T15:35:00Z">
        <w:r w:rsidR="00E833D8" w:rsidDel="006E263B">
          <w:rPr>
            <w:rFonts w:ascii="Times New Roman" w:hAnsi="Times New Roman" w:cs="Times New Roman"/>
            <w:color w:val="000000"/>
            <w:kern w:val="0"/>
            <w:sz w:val="20"/>
            <w:szCs w:val="20"/>
          </w:rPr>
          <w:delText>"</w:delText>
        </w:r>
      </w:del>
      <w:r w:rsidR="00E833D8">
        <w:rPr>
          <w:rFonts w:ascii="Times New Roman" w:hAnsi="Times New Roman" w:cs="Times New Roman"/>
          <w:color w:val="000000"/>
          <w:kern w:val="0"/>
          <w:sz w:val="20"/>
          <w:szCs w:val="20"/>
        </w:rPr>
        <w:t xml:space="preserve"> in this paper</w:t>
      </w:r>
      <w:ins w:id="161" w:author="matsuo@ess.sci.osaka-u.ac.jp" w:date="2019-01-17T15:36:00Z">
        <w:r w:rsidR="006E263B">
          <w:rPr>
            <w:rFonts w:ascii="Times New Roman" w:hAnsi="Times New Roman" w:cs="Times New Roman"/>
            <w:color w:val="000000"/>
            <w:kern w:val="0"/>
            <w:sz w:val="20"/>
            <w:szCs w:val="20"/>
          </w:rPr>
          <w:t>.</w:t>
        </w:r>
      </w:ins>
      <w:ins w:id="162" w:author="matsuo@ess.sci.osaka-u.ac.jp" w:date="2019-01-17T15:42:00Z">
        <w:r w:rsidR="00D97CED">
          <w:rPr>
            <w:rFonts w:ascii="Times New Roman" w:hAnsi="Times New Roman" w:cs="Times New Roman"/>
            <w:color w:val="000000"/>
            <w:kern w:val="0"/>
            <w:sz w:val="20"/>
            <w:szCs w:val="20"/>
          </w:rPr>
          <w:t xml:space="preserve"> </w:t>
        </w:r>
      </w:ins>
      <w:ins w:id="163" w:author="matsuo@ess.sci.osaka-u.ac.jp" w:date="2019-01-17T15:43:00Z">
        <w:r w:rsidR="00D97CED">
          <w:rPr>
            <w:rFonts w:ascii="Times New Roman" w:hAnsi="Times New Roman" w:cs="Times New Roman"/>
            <w:color w:val="000000"/>
            <w:kern w:val="0"/>
            <w:sz w:val="20"/>
            <w:szCs w:val="20"/>
          </w:rPr>
          <w:t xml:space="preserve">Considering that </w:t>
        </w:r>
      </w:ins>
      <w:ins w:id="164" w:author="matsuo@ess.sci.osaka-u.ac.jp" w:date="2019-01-17T15:47:00Z">
        <w:r w:rsidR="00F00290">
          <w:rPr>
            <w:rFonts w:ascii="Times New Roman" w:hAnsi="Times New Roman" w:cs="Times New Roman"/>
            <w:color w:val="000000"/>
            <w:kern w:val="0"/>
            <w:sz w:val="20"/>
            <w:szCs w:val="20"/>
          </w:rPr>
          <w:t xml:space="preserve">there </w:t>
        </w:r>
      </w:ins>
      <w:ins w:id="165" w:author="matsuo@ess.sci.osaka-u.ac.jp" w:date="2019-01-18T10:29:00Z">
        <w:r w:rsidR="002776C7">
          <w:rPr>
            <w:rFonts w:ascii="Times New Roman" w:hAnsi="Times New Roman" w:cs="Times New Roman"/>
            <w:color w:val="000000"/>
            <w:kern w:val="0"/>
            <w:sz w:val="20"/>
            <w:szCs w:val="20"/>
          </w:rPr>
          <w:t xml:space="preserve">may </w:t>
        </w:r>
      </w:ins>
      <w:ins w:id="166" w:author="matsuo@ess.sci.osaka-u.ac.jp" w:date="2019-01-17T15:47:00Z">
        <w:r w:rsidR="00F00290">
          <w:rPr>
            <w:rFonts w:ascii="Times New Roman" w:hAnsi="Times New Roman" w:cs="Times New Roman"/>
            <w:color w:val="000000"/>
            <w:kern w:val="0"/>
            <w:sz w:val="20"/>
            <w:szCs w:val="20"/>
          </w:rPr>
          <w:t xml:space="preserve">exist </w:t>
        </w:r>
      </w:ins>
      <w:ins w:id="167" w:author="matsuo@ess.sci.osaka-u.ac.jp" w:date="2019-01-17T15:44:00Z">
        <w:r w:rsidR="00D97CED">
          <w:rPr>
            <w:rFonts w:ascii="Times New Roman" w:hAnsi="Times New Roman" w:cs="Times New Roman"/>
            <w:color w:val="000000"/>
            <w:kern w:val="0"/>
            <w:sz w:val="20"/>
            <w:szCs w:val="20"/>
          </w:rPr>
          <w:t>the</w:t>
        </w:r>
      </w:ins>
      <w:ins w:id="168" w:author="matsuo@ess.sci.osaka-u.ac.jp" w:date="2019-01-17T15:45:00Z">
        <w:r w:rsidR="00F00290">
          <w:rPr>
            <w:rFonts w:ascii="Times New Roman" w:hAnsi="Times New Roman" w:cs="Times New Roman"/>
            <w:color w:val="000000"/>
            <w:kern w:val="0"/>
            <w:sz w:val="20"/>
            <w:szCs w:val="20"/>
          </w:rPr>
          <w:t xml:space="preserve"> relation between</w:t>
        </w:r>
      </w:ins>
      <w:ins w:id="169" w:author="matsuo@ess.sci.osaka-u.ac.jp" w:date="2019-01-17T15:44:00Z">
        <w:r w:rsidR="00D97CED">
          <w:rPr>
            <w:rFonts w:ascii="Times New Roman" w:hAnsi="Times New Roman" w:cs="Times New Roman"/>
            <w:color w:val="000000"/>
            <w:kern w:val="0"/>
            <w:sz w:val="20"/>
            <w:szCs w:val="20"/>
          </w:rPr>
          <w:t xml:space="preserve"> </w:t>
        </w:r>
      </w:ins>
      <w:ins w:id="170" w:author="matsuo@ess.sci.osaka-u.ac.jp" w:date="2019-01-17T15:50:00Z">
        <w:r w:rsidR="00F00290">
          <w:rPr>
            <w:rFonts w:ascii="Times New Roman" w:hAnsi="Times New Roman" w:cs="Times New Roman"/>
            <w:color w:val="000000"/>
            <w:kern w:val="0"/>
            <w:sz w:val="20"/>
            <w:szCs w:val="20"/>
          </w:rPr>
          <w:t xml:space="preserve">the </w:t>
        </w:r>
      </w:ins>
      <w:ins w:id="171" w:author="matsuo@ess.sci.osaka-u.ac.jp" w:date="2019-01-17T15:44:00Z">
        <w:r w:rsidR="00D97CED">
          <w:rPr>
            <w:rFonts w:ascii="Times New Roman" w:hAnsi="Times New Roman" w:cs="Times New Roman"/>
            <w:color w:val="000000"/>
            <w:kern w:val="0"/>
            <w:sz w:val="20"/>
            <w:szCs w:val="20"/>
          </w:rPr>
          <w:t>planetary-formation process</w:t>
        </w:r>
      </w:ins>
      <w:ins w:id="172" w:author="matsuo@ess.sci.osaka-u.ac.jp" w:date="2019-01-17T15:45:00Z">
        <w:r w:rsidR="00F00290">
          <w:rPr>
            <w:rFonts w:ascii="Times New Roman" w:hAnsi="Times New Roman" w:cs="Times New Roman"/>
            <w:color w:val="000000"/>
            <w:kern w:val="0"/>
            <w:sz w:val="20"/>
            <w:szCs w:val="20"/>
          </w:rPr>
          <w:t>es</w:t>
        </w:r>
      </w:ins>
      <w:ins w:id="173" w:author="matsuo@ess.sci.osaka-u.ac.jp" w:date="2019-01-17T15:44:00Z">
        <w:r w:rsidR="00D97CED">
          <w:rPr>
            <w:rFonts w:ascii="Times New Roman" w:hAnsi="Times New Roman" w:cs="Times New Roman" w:hint="eastAsia"/>
            <w:color w:val="000000"/>
            <w:kern w:val="0"/>
            <w:sz w:val="20"/>
            <w:szCs w:val="20"/>
          </w:rPr>
          <w:t xml:space="preserve"> </w:t>
        </w:r>
      </w:ins>
      <w:ins w:id="174" w:author="matsuo@ess.sci.osaka-u.ac.jp" w:date="2019-01-17T15:45:00Z">
        <w:r w:rsidR="00F00290">
          <w:rPr>
            <w:rFonts w:ascii="Times New Roman" w:hAnsi="Times New Roman" w:cs="Times New Roman"/>
            <w:color w:val="000000"/>
            <w:kern w:val="0"/>
            <w:sz w:val="20"/>
            <w:szCs w:val="20"/>
          </w:rPr>
          <w:t>and</w:t>
        </w:r>
      </w:ins>
      <w:ins w:id="175" w:author="matsuo@ess.sci.osaka-u.ac.jp" w:date="2019-01-17T15:44:00Z">
        <w:r w:rsidR="00D97CED">
          <w:rPr>
            <w:rFonts w:ascii="Times New Roman" w:hAnsi="Times New Roman" w:cs="Times New Roman"/>
            <w:color w:val="000000"/>
            <w:kern w:val="0"/>
            <w:sz w:val="20"/>
            <w:szCs w:val="20"/>
          </w:rPr>
          <w:t xml:space="preserve"> the host-star metallicity,</w:t>
        </w:r>
        <w:r w:rsidR="00D97CED">
          <w:rPr>
            <w:rFonts w:ascii="Times New Roman" w:hAnsi="Times New Roman" w:cs="Times New Roman" w:hint="eastAsia"/>
            <w:color w:val="000000"/>
            <w:kern w:val="0"/>
            <w:sz w:val="20"/>
            <w:szCs w:val="20"/>
          </w:rPr>
          <w:t xml:space="preserve"> </w:t>
        </w:r>
        <w:r w:rsidR="00D97CED">
          <w:rPr>
            <w:rFonts w:ascii="Times New Roman" w:hAnsi="Times New Roman" w:cs="Times New Roman"/>
            <w:color w:val="000000"/>
            <w:kern w:val="0"/>
            <w:sz w:val="20"/>
            <w:szCs w:val="20"/>
          </w:rPr>
          <w:t xml:space="preserve">as discussed </w:t>
        </w:r>
      </w:ins>
      <w:ins w:id="176" w:author="matsuo@ess.sci.osaka-u.ac.jp" w:date="2019-01-17T15:48:00Z">
        <w:r w:rsidR="00F00290">
          <w:rPr>
            <w:rFonts w:ascii="Times New Roman" w:hAnsi="Times New Roman" w:cs="Times New Roman"/>
            <w:color w:val="000000"/>
            <w:kern w:val="0"/>
            <w:sz w:val="20"/>
            <w:szCs w:val="20"/>
          </w:rPr>
          <w:t xml:space="preserve">in </w:t>
        </w:r>
      </w:ins>
      <w:ins w:id="177" w:author="matsuo@ess.sci.osaka-u.ac.jp" w:date="2019-01-18T11:16:00Z">
        <w:r w:rsidR="003417C7">
          <w:rPr>
            <w:rFonts w:ascii="Times New Roman" w:hAnsi="Times New Roman" w:cs="Times New Roman"/>
            <w:color w:val="000000"/>
            <w:kern w:val="0"/>
            <w:sz w:val="20"/>
            <w:szCs w:val="20"/>
          </w:rPr>
          <w:t>Section 1</w:t>
        </w:r>
      </w:ins>
      <w:ins w:id="178" w:author="matsuo@ess.sci.osaka-u.ac.jp" w:date="2019-01-17T15:44:00Z">
        <w:r w:rsidR="00F00290">
          <w:rPr>
            <w:rFonts w:ascii="Times New Roman" w:hAnsi="Times New Roman" w:cs="Times New Roman"/>
            <w:color w:val="000000"/>
            <w:kern w:val="0"/>
            <w:sz w:val="20"/>
            <w:szCs w:val="20"/>
          </w:rPr>
          <w:t xml:space="preserve">, </w:t>
        </w:r>
      </w:ins>
      <w:ins w:id="179" w:author="matsuo@ess.sci.osaka-u.ac.jp" w:date="2019-01-17T15:52:00Z">
        <w:r w:rsidR="00F00290">
          <w:rPr>
            <w:rFonts w:ascii="Times New Roman" w:hAnsi="Times New Roman" w:cs="Times New Roman"/>
            <w:color w:val="000000"/>
            <w:kern w:val="0"/>
            <w:sz w:val="20"/>
            <w:szCs w:val="20"/>
          </w:rPr>
          <w:t xml:space="preserve">it is </w:t>
        </w:r>
      </w:ins>
      <w:ins w:id="180" w:author="matsuo@ess.sci.osaka-u.ac.jp" w:date="2019-01-17T15:53:00Z">
        <w:r w:rsidR="00B13CEE">
          <w:rPr>
            <w:rFonts w:ascii="Times New Roman" w:hAnsi="Times New Roman" w:cs="Times New Roman"/>
            <w:color w:val="000000"/>
            <w:kern w:val="0"/>
            <w:sz w:val="20"/>
            <w:szCs w:val="20"/>
          </w:rPr>
          <w:t>preferable</w:t>
        </w:r>
      </w:ins>
      <w:ins w:id="181" w:author="matsuo@ess.sci.osaka-u.ac.jp" w:date="2019-01-17T15:52:00Z">
        <w:r w:rsidR="00F00290">
          <w:rPr>
            <w:rFonts w:ascii="Times New Roman" w:hAnsi="Times New Roman" w:cs="Times New Roman"/>
            <w:color w:val="000000"/>
            <w:kern w:val="0"/>
            <w:sz w:val="20"/>
            <w:szCs w:val="20"/>
          </w:rPr>
          <w:t xml:space="preserve"> that </w:t>
        </w:r>
      </w:ins>
      <w:ins w:id="182" w:author="matsuo@ess.sci.osaka-u.ac.jp" w:date="2019-01-17T15:55:00Z">
        <w:r w:rsidR="00A43337">
          <w:rPr>
            <w:rFonts w:ascii="Times New Roman" w:hAnsi="Times New Roman" w:cs="Times New Roman"/>
            <w:color w:val="000000"/>
            <w:kern w:val="0"/>
            <w:sz w:val="20"/>
            <w:szCs w:val="20"/>
          </w:rPr>
          <w:t xml:space="preserve">the accuracies and terms of </w:t>
        </w:r>
      </w:ins>
      <w:ins w:id="183" w:author="matsuo@ess.sci.osaka-u.ac.jp" w:date="2019-01-17T15:53:00Z">
        <w:r w:rsidR="00B13CEE">
          <w:rPr>
            <w:rFonts w:ascii="Times New Roman" w:hAnsi="Times New Roman" w:cs="Times New Roman"/>
            <w:color w:val="000000"/>
            <w:kern w:val="0"/>
            <w:sz w:val="20"/>
            <w:szCs w:val="20"/>
          </w:rPr>
          <w:t>the</w:t>
        </w:r>
      </w:ins>
      <w:ins w:id="184" w:author="matsuo@ess.sci.osaka-u.ac.jp" w:date="2019-01-17T15:49:00Z">
        <w:r w:rsidR="00F00290">
          <w:rPr>
            <w:rFonts w:ascii="Times New Roman" w:hAnsi="Times New Roman" w:cs="Times New Roman"/>
            <w:color w:val="000000"/>
            <w:kern w:val="0"/>
            <w:sz w:val="20"/>
            <w:szCs w:val="20"/>
          </w:rPr>
          <w:t xml:space="preserve"> </w:t>
        </w:r>
      </w:ins>
      <w:ins w:id="185" w:author="matsuo@ess.sci.osaka-u.ac.jp" w:date="2019-01-17T15:52:00Z">
        <w:r w:rsidR="00F00290">
          <w:rPr>
            <w:rFonts w:ascii="Times New Roman" w:hAnsi="Times New Roman" w:cs="Times New Roman"/>
            <w:color w:val="000000"/>
            <w:kern w:val="0"/>
            <w:sz w:val="20"/>
            <w:szCs w:val="20"/>
          </w:rPr>
          <w:t>radial velocity measurements</w:t>
        </w:r>
      </w:ins>
      <w:ins w:id="186" w:author="matsuo@ess.sci.osaka-u.ac.jp" w:date="2019-01-18T10:29:00Z">
        <w:r w:rsidR="002776C7">
          <w:rPr>
            <w:rFonts w:ascii="Times New Roman" w:hAnsi="Times New Roman" w:cs="Times New Roman"/>
            <w:color w:val="000000"/>
            <w:kern w:val="0"/>
            <w:sz w:val="20"/>
            <w:szCs w:val="20"/>
          </w:rPr>
          <w:t>, which</w:t>
        </w:r>
      </w:ins>
      <w:ins w:id="187" w:author="matsuo@ess.sci.osaka-u.ac.jp" w:date="2019-01-17T15:49:00Z">
        <w:r w:rsidR="00F00290">
          <w:rPr>
            <w:rFonts w:ascii="Times New Roman" w:hAnsi="Times New Roman" w:cs="Times New Roman"/>
            <w:color w:val="000000"/>
            <w:kern w:val="0"/>
            <w:sz w:val="20"/>
            <w:szCs w:val="20"/>
          </w:rPr>
          <w:t xml:space="preserve"> </w:t>
        </w:r>
      </w:ins>
      <w:ins w:id="188" w:author="matsuo@ess.sci.osaka-u.ac.jp" w:date="2019-01-17T15:51:00Z">
        <w:r w:rsidR="00F00290">
          <w:rPr>
            <w:rFonts w:ascii="Times New Roman" w:hAnsi="Times New Roman" w:cs="Times New Roman"/>
            <w:color w:val="000000"/>
            <w:kern w:val="0"/>
            <w:sz w:val="20"/>
            <w:szCs w:val="20"/>
          </w:rPr>
          <w:t>d</w:t>
        </w:r>
      </w:ins>
      <w:ins w:id="189" w:author="matsuo@ess.sci.osaka-u.ac.jp" w:date="2019-01-17T15:52:00Z">
        <w:r w:rsidR="00F00290">
          <w:rPr>
            <w:rFonts w:ascii="Times New Roman" w:hAnsi="Times New Roman" w:cs="Times New Roman"/>
            <w:color w:val="000000"/>
            <w:kern w:val="0"/>
            <w:sz w:val="20"/>
            <w:szCs w:val="20"/>
          </w:rPr>
          <w:t xml:space="preserve">etected </w:t>
        </w:r>
      </w:ins>
      <w:ins w:id="190" w:author="matsuo@ess.sci.osaka-u.ac.jp" w:date="2019-01-17T15:49:00Z">
        <w:r w:rsidR="00F00290">
          <w:rPr>
            <w:rFonts w:ascii="Times New Roman" w:hAnsi="Times New Roman" w:cs="Times New Roman"/>
            <w:color w:val="000000"/>
            <w:kern w:val="0"/>
            <w:sz w:val="20"/>
            <w:szCs w:val="20"/>
          </w:rPr>
          <w:t>the original samples</w:t>
        </w:r>
      </w:ins>
      <w:ins w:id="191" w:author="matsuo@ess.sci.osaka-u.ac.jp" w:date="2019-01-18T10:29:00Z">
        <w:r w:rsidR="002776C7">
          <w:rPr>
            <w:rFonts w:ascii="Times New Roman" w:hAnsi="Times New Roman" w:cs="Times New Roman"/>
            <w:color w:val="000000"/>
            <w:kern w:val="0"/>
            <w:sz w:val="20"/>
            <w:szCs w:val="20"/>
          </w:rPr>
          <w:t>,</w:t>
        </w:r>
      </w:ins>
      <w:ins w:id="192" w:author="matsuo@ess.sci.osaka-u.ac.jp" w:date="2019-01-17T15:49:00Z">
        <w:r w:rsidR="00F00290">
          <w:rPr>
            <w:rFonts w:ascii="Times New Roman" w:hAnsi="Times New Roman" w:cs="Times New Roman"/>
            <w:color w:val="000000"/>
            <w:kern w:val="0"/>
            <w:sz w:val="20"/>
            <w:szCs w:val="20"/>
          </w:rPr>
          <w:t xml:space="preserve"> </w:t>
        </w:r>
      </w:ins>
      <w:ins w:id="193" w:author="matsuo@ess.sci.osaka-u.ac.jp" w:date="2019-01-17T15:55:00Z">
        <w:r w:rsidR="00653E13">
          <w:rPr>
            <w:rFonts w:ascii="Times New Roman" w:hAnsi="Times New Roman" w:cs="Times New Roman"/>
            <w:color w:val="000000"/>
            <w:kern w:val="0"/>
            <w:sz w:val="20"/>
            <w:szCs w:val="20"/>
          </w:rPr>
          <w:t xml:space="preserve">are </w:t>
        </w:r>
      </w:ins>
      <w:ins w:id="194" w:author="matsuo@ess.sci.osaka-u.ac.jp" w:date="2019-01-17T15:56:00Z">
        <w:r w:rsidR="00653E13">
          <w:rPr>
            <w:rFonts w:ascii="Times New Roman" w:hAnsi="Times New Roman" w:cs="Times New Roman"/>
            <w:color w:val="000000"/>
            <w:kern w:val="0"/>
            <w:sz w:val="20"/>
            <w:szCs w:val="20"/>
          </w:rPr>
          <w:t xml:space="preserve">independent of the host-star metallicity. </w:t>
        </w:r>
      </w:ins>
      <w:ins w:id="195" w:author="matsuo@ess.sci.osaka-u.ac.jp" w:date="2019-01-17T16:21:00Z">
        <w:r w:rsidR="00B92B5D">
          <w:rPr>
            <w:rFonts w:ascii="Times New Roman" w:hAnsi="Times New Roman" w:cs="Times New Roman"/>
            <w:color w:val="000000"/>
            <w:kern w:val="0"/>
            <w:sz w:val="20"/>
            <w:szCs w:val="20"/>
          </w:rPr>
          <w:t xml:space="preserve">This is because </w:t>
        </w:r>
      </w:ins>
      <w:del w:id="196" w:author="matsuo@ess.sci.osaka-u.ac.jp" w:date="2019-01-17T16:02:00Z">
        <w:r w:rsidR="00E833D8" w:rsidDel="001E3F37">
          <w:rPr>
            <w:rFonts w:ascii="Times New Roman" w:hAnsi="Times New Roman" w:cs="Times New Roman"/>
            <w:color w:val="000000"/>
            <w:kern w:val="0"/>
            <w:sz w:val="20"/>
            <w:szCs w:val="20"/>
          </w:rPr>
          <w:delText>, considering that</w:delText>
        </w:r>
      </w:del>
      <w:del w:id="197" w:author="matsuo@ess.sci.osaka-u.ac.jp" w:date="2019-01-17T15:44:00Z">
        <w:r w:rsidR="00E833D8" w:rsidDel="00D97CED">
          <w:rPr>
            <w:rFonts w:ascii="Times New Roman" w:hAnsi="Times New Roman" w:cs="Times New Roman"/>
            <w:color w:val="000000"/>
            <w:kern w:val="0"/>
            <w:sz w:val="20"/>
            <w:szCs w:val="20"/>
          </w:rPr>
          <w:delText xml:space="preserve"> the planetary-formation process</w:delText>
        </w:r>
        <w:r w:rsidR="00E833D8" w:rsidDel="00D97CED">
          <w:rPr>
            <w:rFonts w:ascii="Times New Roman" w:hAnsi="Times New Roman" w:cs="Times New Roman" w:hint="eastAsia"/>
            <w:color w:val="000000"/>
            <w:kern w:val="0"/>
            <w:sz w:val="20"/>
            <w:szCs w:val="20"/>
          </w:rPr>
          <w:delText xml:space="preserve"> </w:delText>
        </w:r>
        <w:r w:rsidR="00E833D8" w:rsidDel="00D97CED">
          <w:rPr>
            <w:rFonts w:ascii="Times New Roman" w:hAnsi="Times New Roman" w:cs="Times New Roman"/>
            <w:color w:val="000000"/>
            <w:kern w:val="0"/>
            <w:sz w:val="20"/>
            <w:szCs w:val="20"/>
          </w:rPr>
          <w:delText>depends on the host-star metallicity and planet mass,</w:delText>
        </w:r>
        <w:r w:rsidR="00E833D8" w:rsidDel="00D97CED">
          <w:rPr>
            <w:rFonts w:ascii="Times New Roman" w:hAnsi="Times New Roman" w:cs="Times New Roman" w:hint="eastAsia"/>
            <w:color w:val="000000"/>
            <w:kern w:val="0"/>
            <w:sz w:val="20"/>
            <w:szCs w:val="20"/>
          </w:rPr>
          <w:delText xml:space="preserve"> </w:delText>
        </w:r>
        <w:r w:rsidR="00E833D8" w:rsidDel="00D97CED">
          <w:rPr>
            <w:rFonts w:ascii="Times New Roman" w:hAnsi="Times New Roman" w:cs="Times New Roman"/>
            <w:color w:val="000000"/>
            <w:kern w:val="0"/>
            <w:sz w:val="20"/>
            <w:szCs w:val="20"/>
          </w:rPr>
          <w:delText>as discussed previous section</w:delText>
        </w:r>
      </w:del>
      <w:del w:id="198" w:author="matsuo@ess.sci.osaka-u.ac.jp" w:date="2019-01-17T16:02:00Z">
        <w:r w:rsidR="00E833D8" w:rsidDel="001E3F37">
          <w:rPr>
            <w:rFonts w:ascii="Times New Roman" w:hAnsi="Times New Roman" w:cs="Times New Roman"/>
            <w:color w:val="000000"/>
            <w:kern w:val="0"/>
            <w:sz w:val="20"/>
            <w:szCs w:val="20"/>
          </w:rPr>
          <w:delText>. Note that it needs to calculate the planet mass or orbital parameter by metallicity that the selection effect of radial velocity is independent of metallicity. We extracted the measurement accuracies and observation terms of original samples observed by radial velocity from exoplanet.org, and</w:delText>
        </w:r>
        <w:r w:rsidR="00E833D8" w:rsidDel="001E3F37">
          <w:rPr>
            <w:rFonts w:ascii="Times New Roman" w:hAnsi="Times New Roman" w:cs="Times New Roman" w:hint="eastAsia"/>
            <w:color w:val="000000"/>
            <w:kern w:val="0"/>
            <w:sz w:val="20"/>
            <w:szCs w:val="20"/>
          </w:rPr>
          <w:delText xml:space="preserve"> </w:delText>
        </w:r>
        <w:r w:rsidR="00E833D8" w:rsidDel="001E3F37">
          <w:rPr>
            <w:rFonts w:ascii="Times New Roman" w:hAnsi="Times New Roman" w:cs="Times New Roman"/>
            <w:color w:val="000000"/>
            <w:kern w:val="0"/>
            <w:sz w:val="20"/>
            <w:szCs w:val="20"/>
          </w:rPr>
          <w:delText>derived the detectable range by radial velocity observation. W</w:delText>
        </w:r>
      </w:del>
      <w:del w:id="199" w:author="matsuo@ess.sci.osaka-u.ac.jp" w:date="2019-01-17T16:08:00Z">
        <w:r w:rsidR="00E833D8" w:rsidDel="00366197">
          <w:rPr>
            <w:rFonts w:ascii="Times New Roman" w:hAnsi="Times New Roman" w:cs="Times New Roman"/>
            <w:color w:val="000000"/>
            <w:kern w:val="0"/>
            <w:sz w:val="20"/>
            <w:szCs w:val="20"/>
          </w:rPr>
          <w:delText xml:space="preserve">hen a planetary system is observed, </w:delText>
        </w:r>
      </w:del>
      <w:r w:rsidR="00E833D8">
        <w:rPr>
          <w:rFonts w:ascii="Times New Roman" w:hAnsi="Times New Roman" w:cs="Times New Roman"/>
          <w:color w:val="000000"/>
          <w:kern w:val="0"/>
          <w:sz w:val="20"/>
          <w:szCs w:val="20"/>
        </w:rPr>
        <w:t>th</w:t>
      </w:r>
      <w:ins w:id="200" w:author="matsuo@ess.sci.osaka-u.ac.jp" w:date="2019-01-17T16:10:00Z">
        <w:r w:rsidR="00482E00">
          <w:rPr>
            <w:rFonts w:ascii="Times New Roman" w:hAnsi="Times New Roman" w:cs="Times New Roman"/>
            <w:color w:val="000000"/>
            <w:kern w:val="0"/>
            <w:sz w:val="20"/>
            <w:szCs w:val="20"/>
          </w:rPr>
          <w:t xml:space="preserve">e </w:t>
        </w:r>
      </w:ins>
      <w:ins w:id="201" w:author="matsuo@ess.sci.osaka-u.ac.jp" w:date="2019-01-18T11:17:00Z">
        <w:r w:rsidR="002F5A33">
          <w:rPr>
            <w:rFonts w:ascii="Times New Roman" w:hAnsi="Times New Roman" w:cs="Times New Roman"/>
            <w:color w:val="000000"/>
            <w:kern w:val="0"/>
            <w:sz w:val="20"/>
            <w:szCs w:val="20"/>
          </w:rPr>
          <w:t>original samples detected via radial velocity measur</w:t>
        </w:r>
      </w:ins>
      <w:ins w:id="202" w:author="matsuo@ess.sci.osaka-u.ac.jp" w:date="2019-01-18T11:18:00Z">
        <w:r w:rsidR="002F5A33">
          <w:rPr>
            <w:rFonts w:ascii="Times New Roman" w:hAnsi="Times New Roman" w:cs="Times New Roman"/>
            <w:color w:val="000000"/>
            <w:kern w:val="0"/>
            <w:sz w:val="20"/>
            <w:szCs w:val="20"/>
          </w:rPr>
          <w:t xml:space="preserve">ements are influenced by two selection </w:t>
        </w:r>
      </w:ins>
      <w:ins w:id="203" w:author="matsuo@ess.sci.osaka-u.ac.jp" w:date="2019-01-18T11:24:00Z">
        <w:r w:rsidR="00E92BA7">
          <w:rPr>
            <w:rFonts w:ascii="Times New Roman" w:hAnsi="Times New Roman" w:cs="Times New Roman"/>
            <w:color w:val="000000"/>
            <w:kern w:val="0"/>
            <w:sz w:val="20"/>
            <w:szCs w:val="20"/>
          </w:rPr>
          <w:t>effects</w:t>
        </w:r>
      </w:ins>
      <w:ins w:id="204" w:author="matsuo@ess.sci.osaka-u.ac.jp" w:date="2019-01-18T11:18:00Z">
        <w:r w:rsidR="002F5A33">
          <w:rPr>
            <w:rFonts w:ascii="Times New Roman" w:hAnsi="Times New Roman" w:cs="Times New Roman"/>
            <w:color w:val="000000"/>
            <w:kern w:val="0"/>
            <w:sz w:val="20"/>
            <w:szCs w:val="20"/>
          </w:rPr>
          <w:t xml:space="preserve">: </w:t>
        </w:r>
      </w:ins>
      <w:ins w:id="205" w:author="matsuo@ess.sci.osaka-u.ac.jp" w:date="2019-01-18T11:19:00Z">
        <w:r w:rsidR="002F5A33">
          <w:rPr>
            <w:rFonts w:ascii="Times New Roman" w:hAnsi="Times New Roman" w:cs="Times New Roman"/>
            <w:color w:val="000000"/>
            <w:kern w:val="0"/>
            <w:sz w:val="20"/>
            <w:szCs w:val="20"/>
          </w:rPr>
          <w:t>(</w:t>
        </w:r>
        <w:proofErr w:type="spellStart"/>
        <w:r w:rsidR="002F5A33">
          <w:rPr>
            <w:rFonts w:ascii="Times New Roman" w:hAnsi="Times New Roman" w:cs="Times New Roman"/>
            <w:color w:val="000000"/>
            <w:kern w:val="0"/>
            <w:sz w:val="20"/>
            <w:szCs w:val="20"/>
          </w:rPr>
          <w:t>i</w:t>
        </w:r>
        <w:proofErr w:type="spellEnd"/>
        <w:r w:rsidR="002F5A33">
          <w:rPr>
            <w:rFonts w:ascii="Times New Roman" w:hAnsi="Times New Roman" w:cs="Times New Roman"/>
            <w:color w:val="000000"/>
            <w:kern w:val="0"/>
            <w:sz w:val="20"/>
            <w:szCs w:val="20"/>
          </w:rPr>
          <w:t>) limited sensitivity to long-period planets owing to short observation terms</w:t>
        </w:r>
      </w:ins>
      <w:ins w:id="206" w:author="matsuo@ess.sci.osaka-u.ac.jp" w:date="2019-01-18T11:20:00Z">
        <w:r w:rsidR="002F5A33">
          <w:rPr>
            <w:rFonts w:ascii="Times New Roman" w:hAnsi="Times New Roman" w:cs="Times New Roman"/>
            <w:color w:val="000000"/>
            <w:kern w:val="0"/>
            <w:sz w:val="20"/>
            <w:szCs w:val="20"/>
          </w:rPr>
          <w:t xml:space="preserve"> and (ii) limited sensitivity to low-mass planets owing to a lack of measurem</w:t>
        </w:r>
      </w:ins>
      <w:ins w:id="207" w:author="matsuo@ess.sci.osaka-u.ac.jp" w:date="2019-01-18T11:21:00Z">
        <w:r w:rsidR="002F5A33">
          <w:rPr>
            <w:rFonts w:ascii="Times New Roman" w:hAnsi="Times New Roman" w:cs="Times New Roman"/>
            <w:color w:val="000000"/>
            <w:kern w:val="0"/>
            <w:sz w:val="20"/>
            <w:szCs w:val="20"/>
          </w:rPr>
          <w:t>ent precision</w:t>
        </w:r>
        <w:r w:rsidR="008E0376">
          <w:rPr>
            <w:rFonts w:ascii="Times New Roman" w:hAnsi="Times New Roman" w:cs="Times New Roman"/>
            <w:color w:val="000000"/>
            <w:kern w:val="0"/>
            <w:sz w:val="20"/>
            <w:szCs w:val="20"/>
          </w:rPr>
          <w:t xml:space="preserve"> in radial velocity measurement. </w:t>
        </w:r>
        <w:r w:rsidR="008E0376">
          <w:rPr>
            <w:rFonts w:ascii="Times New Roman" w:hAnsi="Times New Roman" w:cs="Times New Roman" w:hint="eastAsia"/>
            <w:color w:val="000000"/>
            <w:kern w:val="0"/>
            <w:sz w:val="20"/>
            <w:szCs w:val="20"/>
          </w:rPr>
          <w:t>T</w:t>
        </w:r>
        <w:r w:rsidR="008E0376">
          <w:rPr>
            <w:rFonts w:ascii="Times New Roman" w:hAnsi="Times New Roman" w:cs="Times New Roman"/>
            <w:color w:val="000000"/>
            <w:kern w:val="0"/>
            <w:sz w:val="20"/>
            <w:szCs w:val="20"/>
          </w:rPr>
          <w:t>h</w:t>
        </w:r>
      </w:ins>
      <w:ins w:id="208" w:author="matsuo@ess.sci.osaka-u.ac.jp" w:date="2019-01-18T11:22:00Z">
        <w:r w:rsidR="008E0376">
          <w:rPr>
            <w:rFonts w:ascii="Times New Roman" w:hAnsi="Times New Roman" w:cs="Times New Roman"/>
            <w:color w:val="000000"/>
            <w:kern w:val="0"/>
            <w:sz w:val="20"/>
            <w:szCs w:val="20"/>
          </w:rPr>
          <w:t xml:space="preserve">e </w:t>
        </w:r>
      </w:ins>
      <w:del w:id="209" w:author="matsuo@ess.sci.osaka-u.ac.jp" w:date="2019-01-17T16:10:00Z">
        <w:r w:rsidR="00E833D8" w:rsidDel="00482E00">
          <w:rPr>
            <w:rFonts w:ascii="Times New Roman" w:hAnsi="Times New Roman" w:cs="Times New Roman"/>
            <w:color w:val="000000"/>
            <w:kern w:val="0"/>
            <w:sz w:val="20"/>
            <w:szCs w:val="20"/>
          </w:rPr>
          <w:delText>e upper</w:delText>
        </w:r>
        <w:r w:rsidR="00E833D8" w:rsidDel="00482E00">
          <w:rPr>
            <w:rFonts w:ascii="Times New Roman" w:hAnsi="Times New Roman" w:cs="Times New Roman" w:hint="eastAsia"/>
            <w:color w:val="000000"/>
            <w:kern w:val="0"/>
            <w:sz w:val="20"/>
            <w:szCs w:val="20"/>
          </w:rPr>
          <w:delText xml:space="preserve"> </w:delText>
        </w:r>
        <w:r w:rsidR="00E833D8" w:rsidDel="00482E00">
          <w:rPr>
            <w:rFonts w:ascii="Times New Roman" w:hAnsi="Times New Roman" w:cs="Times New Roman"/>
            <w:color w:val="000000"/>
            <w:kern w:val="0"/>
            <w:sz w:val="20"/>
            <w:szCs w:val="20"/>
          </w:rPr>
          <w:delText>limit of</w:delText>
        </w:r>
      </w:del>
      <w:del w:id="210" w:author="matsuo@ess.sci.osaka-u.ac.jp" w:date="2019-01-18T10:30:00Z">
        <w:r w:rsidR="00E833D8" w:rsidDel="002776C7">
          <w:rPr>
            <w:rFonts w:ascii="Times New Roman" w:hAnsi="Times New Roman" w:cs="Times New Roman"/>
            <w:color w:val="000000"/>
            <w:kern w:val="0"/>
            <w:sz w:val="20"/>
            <w:szCs w:val="20"/>
          </w:rPr>
          <w:delText xml:space="preserve"> </w:delText>
        </w:r>
      </w:del>
      <w:r w:rsidR="00E833D8">
        <w:rPr>
          <w:rFonts w:ascii="Times New Roman" w:hAnsi="Times New Roman" w:cs="Times New Roman"/>
          <w:color w:val="000000"/>
          <w:kern w:val="0"/>
          <w:sz w:val="20"/>
          <w:szCs w:val="20"/>
        </w:rPr>
        <w:t xml:space="preserve">semi-major axis, </w:t>
      </w:r>
      <w:proofErr w:type="spellStart"/>
      <w:r w:rsidR="00E833D8">
        <w:rPr>
          <w:rFonts w:ascii="Times New Roman" w:hAnsi="Times New Roman" w:cs="Times New Roman"/>
          <w:color w:val="000000"/>
          <w:kern w:val="0"/>
          <w:sz w:val="20"/>
          <w:szCs w:val="20"/>
        </w:rPr>
        <w:t>aj</w:t>
      </w:r>
      <w:r w:rsidR="00E833D8">
        <w:rPr>
          <w:rFonts w:ascii="Times New Roman" w:hAnsi="Times New Roman" w:cs="Times New Roman"/>
          <w:color w:val="000000"/>
          <w:kern w:val="0"/>
          <w:sz w:val="14"/>
          <w:szCs w:val="14"/>
        </w:rPr>
        <w:t>max</w:t>
      </w:r>
      <w:proofErr w:type="spellEnd"/>
      <w:r w:rsidR="00E833D8">
        <w:rPr>
          <w:rFonts w:ascii="Times New Roman" w:hAnsi="Times New Roman" w:cs="Times New Roman"/>
          <w:color w:val="000000"/>
          <w:kern w:val="0"/>
          <w:sz w:val="20"/>
          <w:szCs w:val="20"/>
        </w:rPr>
        <w:t xml:space="preserve"> , </w:t>
      </w:r>
      <w:ins w:id="211" w:author="matsuo@ess.sci.osaka-u.ac.jp" w:date="2019-01-17T16:10:00Z">
        <w:r w:rsidR="00482E00">
          <w:rPr>
            <w:rFonts w:ascii="Times New Roman" w:hAnsi="Times New Roman" w:cs="Times New Roman"/>
            <w:color w:val="000000"/>
            <w:kern w:val="0"/>
            <w:sz w:val="20"/>
            <w:szCs w:val="20"/>
          </w:rPr>
          <w:t xml:space="preserve">and </w:t>
        </w:r>
      </w:ins>
      <w:del w:id="212" w:author="matsuo@ess.sci.osaka-u.ac.jp" w:date="2019-01-17T16:05:00Z">
        <w:r w:rsidR="00E833D8" w:rsidDel="007D6AAF">
          <w:rPr>
            <w:rFonts w:ascii="Times New Roman" w:hAnsi="Times New Roman" w:cs="Times New Roman"/>
            <w:color w:val="000000"/>
            <w:kern w:val="0"/>
            <w:sz w:val="20"/>
            <w:szCs w:val="20"/>
          </w:rPr>
          <w:delText xml:space="preserve">and </w:delText>
        </w:r>
      </w:del>
      <w:r w:rsidR="00E833D8">
        <w:rPr>
          <w:rFonts w:ascii="Times New Roman" w:hAnsi="Times New Roman" w:cs="Times New Roman"/>
          <w:color w:val="000000"/>
          <w:kern w:val="0"/>
          <w:sz w:val="20"/>
          <w:szCs w:val="20"/>
        </w:rPr>
        <w:t xml:space="preserve">lower </w:t>
      </w:r>
      <w:ins w:id="213" w:author="matsuo@ess.sci.osaka-u.ac.jp" w:date="2019-01-18T10:30:00Z">
        <w:r w:rsidR="002776C7">
          <w:rPr>
            <w:rFonts w:ascii="Times New Roman" w:hAnsi="Times New Roman" w:cs="Times New Roman"/>
            <w:color w:val="000000"/>
            <w:kern w:val="0"/>
            <w:sz w:val="20"/>
            <w:szCs w:val="20"/>
          </w:rPr>
          <w:t xml:space="preserve">mass </w:t>
        </w:r>
      </w:ins>
      <w:r w:rsidR="00E833D8">
        <w:rPr>
          <w:rFonts w:ascii="Times New Roman" w:hAnsi="Times New Roman" w:cs="Times New Roman"/>
          <w:color w:val="000000"/>
          <w:kern w:val="0"/>
          <w:sz w:val="20"/>
          <w:szCs w:val="20"/>
        </w:rPr>
        <w:t>limit</w:t>
      </w:r>
      <w:ins w:id="214" w:author="matsuo@ess.sci.osaka-u.ac.jp" w:date="2019-01-18T10:30:00Z">
        <w:r w:rsidR="002776C7">
          <w:rPr>
            <w:rFonts w:ascii="Times New Roman" w:hAnsi="Times New Roman" w:cs="Times New Roman"/>
            <w:color w:val="000000"/>
            <w:kern w:val="0"/>
            <w:sz w:val="20"/>
            <w:szCs w:val="20"/>
          </w:rPr>
          <w:t xml:space="preserve">, </w:t>
        </w:r>
      </w:ins>
      <w:proofErr w:type="spellStart"/>
      <w:ins w:id="215" w:author="matsuo@ess.sci.osaka-u.ac.jp" w:date="2019-01-18T10:31:00Z">
        <w:r w:rsidR="002776C7">
          <w:rPr>
            <w:rFonts w:ascii="Times New Roman" w:hAnsi="Times New Roman" w:cs="Times New Roman"/>
            <w:color w:val="000000"/>
            <w:kern w:val="0"/>
            <w:sz w:val="20"/>
            <w:szCs w:val="20"/>
          </w:rPr>
          <w:t>M</w:t>
        </w:r>
        <w:r w:rsidR="002776C7">
          <w:rPr>
            <w:rFonts w:ascii="Times New Roman" w:hAnsi="Times New Roman" w:cs="Times New Roman"/>
            <w:color w:val="000000"/>
            <w:kern w:val="0"/>
            <w:sz w:val="14"/>
            <w:szCs w:val="14"/>
          </w:rPr>
          <w:t>p</w:t>
        </w:r>
        <w:proofErr w:type="spellEnd"/>
        <w:r w:rsidR="002776C7">
          <w:rPr>
            <w:rFonts w:ascii="Times New Roman" w:hAnsi="Times New Roman" w:cs="Times New Roman"/>
            <w:color w:val="000000"/>
            <w:kern w:val="0"/>
            <w:sz w:val="14"/>
            <w:szCs w:val="14"/>
          </w:rPr>
          <w:t xml:space="preserve"> </w:t>
        </w:r>
        <w:r w:rsidR="002776C7">
          <w:rPr>
            <w:rFonts w:ascii="Times New Roman" w:hAnsi="Times New Roman" w:cs="Times New Roman"/>
            <w:color w:val="000000"/>
            <w:kern w:val="0"/>
            <w:sz w:val="20"/>
            <w:szCs w:val="20"/>
          </w:rPr>
          <w:t xml:space="preserve">sin </w:t>
        </w:r>
        <w:proofErr w:type="spellStart"/>
        <w:r w:rsidR="002776C7">
          <w:rPr>
            <w:rFonts w:ascii="Times New Roman" w:hAnsi="Times New Roman" w:cs="Times New Roman"/>
            <w:color w:val="000000"/>
            <w:kern w:val="0"/>
            <w:sz w:val="20"/>
            <w:szCs w:val="20"/>
          </w:rPr>
          <w:t>ij</w:t>
        </w:r>
        <w:r w:rsidR="002776C7">
          <w:rPr>
            <w:rFonts w:ascii="Times New Roman" w:hAnsi="Times New Roman" w:cs="Times New Roman"/>
            <w:color w:val="000000"/>
            <w:kern w:val="0"/>
            <w:sz w:val="14"/>
            <w:szCs w:val="14"/>
          </w:rPr>
          <w:t>min</w:t>
        </w:r>
      </w:ins>
      <w:proofErr w:type="spellEnd"/>
      <w:ins w:id="216" w:author="matsuo@ess.sci.osaka-u.ac.jp" w:date="2019-01-18T10:30:00Z">
        <w:r w:rsidR="002776C7">
          <w:rPr>
            <w:rFonts w:ascii="Times New Roman" w:hAnsi="Times New Roman" w:cs="Times New Roman"/>
            <w:color w:val="000000"/>
            <w:kern w:val="0"/>
            <w:sz w:val="20"/>
            <w:szCs w:val="20"/>
          </w:rPr>
          <w:t>,</w:t>
        </w:r>
      </w:ins>
      <w:r w:rsidR="00E833D8">
        <w:rPr>
          <w:rFonts w:ascii="Times New Roman" w:hAnsi="Times New Roman" w:cs="Times New Roman"/>
          <w:color w:val="000000"/>
          <w:kern w:val="0"/>
          <w:sz w:val="20"/>
          <w:szCs w:val="20"/>
        </w:rPr>
        <w:t xml:space="preserve"> of </w:t>
      </w:r>
      <w:ins w:id="217" w:author="matsuo@ess.sci.osaka-u.ac.jp" w:date="2019-01-18T10:30:00Z">
        <w:r w:rsidR="002776C7">
          <w:rPr>
            <w:rFonts w:ascii="Times New Roman" w:hAnsi="Times New Roman" w:cs="Times New Roman"/>
            <w:color w:val="000000"/>
            <w:kern w:val="0"/>
            <w:sz w:val="20"/>
            <w:szCs w:val="20"/>
          </w:rPr>
          <w:t xml:space="preserve">the detectable </w:t>
        </w:r>
      </w:ins>
      <w:del w:id="218" w:author="matsuo@ess.sci.osaka-u.ac.jp" w:date="2019-01-17T16:11:00Z">
        <w:r w:rsidR="00E833D8" w:rsidDel="00482E00">
          <w:rPr>
            <w:rFonts w:ascii="Times New Roman" w:hAnsi="Times New Roman" w:cs="Times New Roman"/>
            <w:color w:val="000000"/>
            <w:kern w:val="0"/>
            <w:sz w:val="20"/>
            <w:szCs w:val="20"/>
          </w:rPr>
          <w:delText>planet</w:delText>
        </w:r>
        <w:r w:rsidR="00E833D8" w:rsidDel="00482E00">
          <w:rPr>
            <w:rFonts w:ascii="Times New Roman" w:hAnsi="Times New Roman" w:cs="Times New Roman" w:hint="eastAsia"/>
            <w:color w:val="000000"/>
            <w:kern w:val="0"/>
            <w:sz w:val="20"/>
            <w:szCs w:val="20"/>
          </w:rPr>
          <w:delText xml:space="preserve"> </w:delText>
        </w:r>
      </w:del>
      <w:ins w:id="219" w:author="matsuo@ess.sci.osaka-u.ac.jp" w:date="2019-01-17T16:11:00Z">
        <w:r w:rsidR="00482E00">
          <w:rPr>
            <w:rFonts w:ascii="Times New Roman" w:hAnsi="Times New Roman" w:cs="Times New Roman"/>
            <w:color w:val="000000"/>
            <w:kern w:val="0"/>
            <w:sz w:val="20"/>
            <w:szCs w:val="20"/>
          </w:rPr>
          <w:t>companion</w:t>
        </w:r>
      </w:ins>
      <w:del w:id="220" w:author="matsuo@ess.sci.osaka-u.ac.jp" w:date="2019-01-18T10:30:00Z">
        <w:r w:rsidR="00E833D8" w:rsidDel="002776C7">
          <w:rPr>
            <w:rFonts w:ascii="Times New Roman" w:hAnsi="Times New Roman" w:cs="Times New Roman"/>
            <w:color w:val="000000"/>
            <w:kern w:val="0"/>
            <w:sz w:val="20"/>
            <w:szCs w:val="20"/>
          </w:rPr>
          <w:delText>mass,</w:delText>
        </w:r>
      </w:del>
      <w:r w:rsidR="00E833D8">
        <w:rPr>
          <w:rFonts w:ascii="Times New Roman" w:hAnsi="Times New Roman" w:cs="Times New Roman"/>
          <w:color w:val="000000"/>
          <w:kern w:val="0"/>
          <w:sz w:val="20"/>
          <w:szCs w:val="20"/>
        </w:rPr>
        <w:t xml:space="preserve"> </w:t>
      </w:r>
      <w:del w:id="221" w:author="matsuo@ess.sci.osaka-u.ac.jp" w:date="2019-01-18T10:30:00Z">
        <w:r w:rsidR="00E833D8" w:rsidDel="002776C7">
          <w:rPr>
            <w:rFonts w:ascii="Times New Roman" w:hAnsi="Times New Roman" w:cs="Times New Roman"/>
            <w:color w:val="000000"/>
            <w:kern w:val="0"/>
            <w:sz w:val="20"/>
            <w:szCs w:val="20"/>
          </w:rPr>
          <w:delText>M</w:delText>
        </w:r>
        <w:r w:rsidR="00E833D8" w:rsidDel="002776C7">
          <w:rPr>
            <w:rFonts w:ascii="Times New Roman" w:hAnsi="Times New Roman" w:cs="Times New Roman"/>
            <w:color w:val="000000"/>
            <w:kern w:val="0"/>
            <w:sz w:val="14"/>
            <w:szCs w:val="14"/>
          </w:rPr>
          <w:delText xml:space="preserve">p </w:delText>
        </w:r>
      </w:del>
      <w:del w:id="222" w:author="matsuo@ess.sci.osaka-u.ac.jp" w:date="2019-01-17T16:06:00Z">
        <w:r w:rsidR="00E833D8" w:rsidDel="00366197">
          <w:rPr>
            <w:rFonts w:ascii="Times New Roman" w:hAnsi="Times New Roman" w:cs="Times New Roman"/>
            <w:color w:val="000000"/>
            <w:kern w:val="0"/>
            <w:sz w:val="20"/>
            <w:szCs w:val="20"/>
          </w:rPr>
          <w:delText xml:space="preserve"> </w:delText>
        </w:r>
      </w:del>
      <w:del w:id="223" w:author="matsuo@ess.sci.osaka-u.ac.jp" w:date="2019-01-18T10:30:00Z">
        <w:r w:rsidR="00E833D8" w:rsidDel="002776C7">
          <w:rPr>
            <w:rFonts w:ascii="Times New Roman" w:hAnsi="Times New Roman" w:cs="Times New Roman"/>
            <w:color w:val="000000"/>
            <w:kern w:val="0"/>
            <w:sz w:val="20"/>
            <w:szCs w:val="20"/>
          </w:rPr>
          <w:delText>sin ij</w:delText>
        </w:r>
        <w:r w:rsidR="00E833D8" w:rsidDel="002776C7">
          <w:rPr>
            <w:rFonts w:ascii="Times New Roman" w:hAnsi="Times New Roman" w:cs="Times New Roman"/>
            <w:color w:val="000000"/>
            <w:kern w:val="0"/>
            <w:sz w:val="14"/>
            <w:szCs w:val="14"/>
          </w:rPr>
          <w:delText>min</w:delText>
        </w:r>
        <w:r w:rsidR="00E833D8" w:rsidDel="002776C7">
          <w:rPr>
            <w:rFonts w:ascii="Times New Roman" w:hAnsi="Times New Roman" w:cs="Times New Roman"/>
            <w:color w:val="000000"/>
            <w:kern w:val="0"/>
            <w:sz w:val="20"/>
            <w:szCs w:val="20"/>
          </w:rPr>
          <w:delText xml:space="preserve"> </w:delText>
        </w:r>
      </w:del>
      <w:del w:id="224" w:author="matsuo@ess.sci.osaka-u.ac.jp" w:date="2019-01-17T16:11:00Z">
        <w:r w:rsidR="00E833D8" w:rsidDel="00482E00">
          <w:rPr>
            <w:rFonts w:ascii="Times New Roman" w:hAnsi="Times New Roman" w:cs="Times New Roman"/>
            <w:color w:val="000000"/>
            <w:kern w:val="0"/>
            <w:sz w:val="20"/>
            <w:szCs w:val="20"/>
          </w:rPr>
          <w:delText xml:space="preserve">, in the system </w:delText>
        </w:r>
      </w:del>
      <w:r w:rsidR="00E833D8">
        <w:rPr>
          <w:rFonts w:ascii="Times New Roman" w:hAnsi="Times New Roman" w:cs="Times New Roman"/>
          <w:color w:val="000000"/>
          <w:kern w:val="0"/>
          <w:sz w:val="20"/>
          <w:szCs w:val="20"/>
        </w:rPr>
        <w:t xml:space="preserve">can be </w:t>
      </w:r>
      <w:del w:id="225" w:author="matsuo@ess.sci.osaka-u.ac.jp" w:date="2019-01-17T16:08:00Z">
        <w:r w:rsidR="00E833D8" w:rsidDel="00366197">
          <w:rPr>
            <w:rFonts w:ascii="Times New Roman" w:hAnsi="Times New Roman" w:cs="Times New Roman"/>
            <w:color w:val="000000"/>
            <w:kern w:val="0"/>
            <w:sz w:val="20"/>
            <w:szCs w:val="20"/>
          </w:rPr>
          <w:delText xml:space="preserve">estimated </w:delText>
        </w:r>
      </w:del>
      <w:ins w:id="226" w:author="matsuo@ess.sci.osaka-u.ac.jp" w:date="2019-01-17T16:21:00Z">
        <w:r w:rsidR="00E050FC">
          <w:rPr>
            <w:rFonts w:ascii="Times New Roman" w:hAnsi="Times New Roman" w:cs="Times New Roman"/>
            <w:color w:val="000000"/>
            <w:kern w:val="0"/>
            <w:sz w:val="20"/>
            <w:szCs w:val="20"/>
          </w:rPr>
          <w:t>determined by</w:t>
        </w:r>
      </w:ins>
      <w:del w:id="227" w:author="matsuo@ess.sci.osaka-u.ac.jp" w:date="2019-01-17T16:21:00Z">
        <w:r w:rsidR="00E833D8" w:rsidDel="00E050FC">
          <w:rPr>
            <w:rFonts w:ascii="Times New Roman" w:hAnsi="Times New Roman" w:cs="Times New Roman"/>
            <w:color w:val="000000"/>
            <w:kern w:val="0"/>
            <w:sz w:val="20"/>
            <w:szCs w:val="20"/>
          </w:rPr>
          <w:delText>with</w:delText>
        </w:r>
      </w:del>
      <w:r w:rsidR="00E833D8">
        <w:rPr>
          <w:rFonts w:ascii="Times New Roman" w:hAnsi="Times New Roman" w:cs="Times New Roman" w:hint="eastAsia"/>
          <w:color w:val="000000"/>
          <w:kern w:val="0"/>
          <w:sz w:val="20"/>
          <w:szCs w:val="20"/>
        </w:rPr>
        <w:t xml:space="preserve"> </w:t>
      </w:r>
      <w:r w:rsidR="00E833D8">
        <w:rPr>
          <w:rFonts w:ascii="Times New Roman" w:hAnsi="Times New Roman" w:cs="Times New Roman"/>
          <w:color w:val="000000"/>
          <w:kern w:val="0"/>
          <w:sz w:val="20"/>
          <w:szCs w:val="20"/>
        </w:rPr>
        <w:t>the accurac</w:t>
      </w:r>
      <w:ins w:id="228" w:author="matsuo@ess.sci.osaka-u.ac.jp" w:date="2019-01-17T16:09:00Z">
        <w:r w:rsidR="00E6427D">
          <w:rPr>
            <w:rFonts w:ascii="Times New Roman" w:hAnsi="Times New Roman" w:cs="Times New Roman"/>
            <w:color w:val="000000"/>
            <w:kern w:val="0"/>
            <w:sz w:val="20"/>
            <w:szCs w:val="20"/>
          </w:rPr>
          <w:t>y</w:t>
        </w:r>
      </w:ins>
      <w:del w:id="229" w:author="matsuo@ess.sci.osaka-u.ac.jp" w:date="2019-01-17T16:09:00Z">
        <w:r w:rsidR="00E833D8" w:rsidDel="00E6427D">
          <w:rPr>
            <w:rFonts w:ascii="Times New Roman" w:hAnsi="Times New Roman" w:cs="Times New Roman"/>
            <w:color w:val="000000"/>
            <w:kern w:val="0"/>
            <w:sz w:val="20"/>
            <w:szCs w:val="20"/>
          </w:rPr>
          <w:delText>y</w:delText>
        </w:r>
      </w:del>
      <w:r w:rsidR="00E833D8">
        <w:rPr>
          <w:rFonts w:ascii="Times New Roman" w:hAnsi="Times New Roman" w:cs="Times New Roman"/>
          <w:color w:val="000000"/>
          <w:kern w:val="0"/>
          <w:sz w:val="20"/>
          <w:szCs w:val="20"/>
        </w:rPr>
        <w:t xml:space="preserve"> </w:t>
      </w:r>
      <w:ins w:id="230" w:author="matsuo@ess.sci.osaka-u.ac.jp" w:date="2019-01-17T16:09:00Z">
        <w:r w:rsidR="00E6427D">
          <w:rPr>
            <w:rFonts w:ascii="Times New Roman" w:hAnsi="Times New Roman" w:cs="Times New Roman"/>
            <w:color w:val="000000"/>
            <w:kern w:val="0"/>
            <w:sz w:val="20"/>
            <w:szCs w:val="20"/>
          </w:rPr>
          <w:t xml:space="preserve">and term </w:t>
        </w:r>
      </w:ins>
      <w:r w:rsidR="00E833D8">
        <w:rPr>
          <w:rFonts w:ascii="Times New Roman" w:hAnsi="Times New Roman" w:cs="Times New Roman"/>
          <w:color w:val="000000"/>
          <w:kern w:val="0"/>
          <w:sz w:val="20"/>
          <w:szCs w:val="20"/>
        </w:rPr>
        <w:t xml:space="preserve">of </w:t>
      </w:r>
      <w:ins w:id="231" w:author="matsuo@ess.sci.osaka-u.ac.jp" w:date="2019-01-17T16:09:00Z">
        <w:r w:rsidR="00E6427D">
          <w:rPr>
            <w:rFonts w:ascii="Times New Roman" w:hAnsi="Times New Roman" w:cs="Times New Roman"/>
            <w:color w:val="000000"/>
            <w:kern w:val="0"/>
            <w:sz w:val="20"/>
            <w:szCs w:val="20"/>
          </w:rPr>
          <w:t>the radial velocity measuremen</w:t>
        </w:r>
      </w:ins>
      <w:del w:id="232" w:author="matsuo@ess.sci.osaka-u.ac.jp" w:date="2019-01-17T16:09:00Z">
        <w:r w:rsidR="00E833D8" w:rsidDel="00E6427D">
          <w:rPr>
            <w:rFonts w:ascii="Times New Roman" w:hAnsi="Times New Roman" w:cs="Times New Roman"/>
            <w:color w:val="000000"/>
            <w:kern w:val="0"/>
            <w:sz w:val="20"/>
            <w:szCs w:val="20"/>
          </w:rPr>
          <w:delText>observati</w:delText>
        </w:r>
      </w:del>
      <w:ins w:id="233" w:author="matsuo@ess.sci.osaka-u.ac.jp" w:date="2019-01-17T16:09:00Z">
        <w:r w:rsidR="00E6427D">
          <w:rPr>
            <w:rFonts w:ascii="Times New Roman" w:hAnsi="Times New Roman" w:cs="Times New Roman"/>
            <w:color w:val="000000"/>
            <w:kern w:val="0"/>
            <w:sz w:val="20"/>
            <w:szCs w:val="20"/>
          </w:rPr>
          <w:t>t</w:t>
        </w:r>
      </w:ins>
      <w:ins w:id="234" w:author="matsuo@ess.sci.osaka-u.ac.jp" w:date="2019-01-18T10:31:00Z">
        <w:r w:rsidR="002776C7">
          <w:rPr>
            <w:rFonts w:ascii="Times New Roman" w:hAnsi="Times New Roman" w:cs="Times New Roman"/>
            <w:color w:val="000000"/>
            <w:kern w:val="0"/>
            <w:sz w:val="20"/>
            <w:szCs w:val="20"/>
          </w:rPr>
          <w:t>s</w:t>
        </w:r>
      </w:ins>
      <w:ins w:id="235" w:author="matsuo@ess.sci.osaka-u.ac.jp" w:date="2019-01-17T16:09:00Z">
        <w:r w:rsidR="00E6427D">
          <w:rPr>
            <w:rFonts w:ascii="Times New Roman" w:hAnsi="Times New Roman" w:cs="Times New Roman"/>
            <w:color w:val="000000"/>
            <w:kern w:val="0"/>
            <w:sz w:val="20"/>
            <w:szCs w:val="20"/>
          </w:rPr>
          <w:t xml:space="preserve"> a</w:t>
        </w:r>
      </w:ins>
      <w:del w:id="236" w:author="matsuo@ess.sci.osaka-u.ac.jp" w:date="2019-01-17T16:09:00Z">
        <w:r w:rsidR="00E833D8" w:rsidDel="00E6427D">
          <w:rPr>
            <w:rFonts w:ascii="Times New Roman" w:hAnsi="Times New Roman" w:cs="Times New Roman"/>
            <w:color w:val="000000"/>
            <w:kern w:val="0"/>
            <w:sz w:val="20"/>
            <w:szCs w:val="20"/>
          </w:rPr>
          <w:delText>on, _ , and observational term,</w:delText>
        </w:r>
        <w:r w:rsidR="00E833D8" w:rsidDel="00E6427D">
          <w:rPr>
            <w:rFonts w:ascii="Times New Roman" w:hAnsi="Times New Roman" w:cs="Times New Roman" w:hint="eastAsia"/>
            <w:color w:val="000000"/>
            <w:kern w:val="0"/>
            <w:sz w:val="20"/>
            <w:szCs w:val="20"/>
          </w:rPr>
          <w:delText xml:space="preserve"> </w:delText>
        </w:r>
        <w:r w:rsidR="00E833D8" w:rsidDel="00E6427D">
          <w:rPr>
            <w:rFonts w:ascii="Times New Roman" w:hAnsi="Times New Roman" w:cs="Times New Roman"/>
            <w:color w:val="000000"/>
            <w:kern w:val="0"/>
            <w:sz w:val="20"/>
            <w:szCs w:val="20"/>
          </w:rPr>
          <w:delText>_  a</w:delText>
        </w:r>
      </w:del>
      <w:r w:rsidR="00E833D8">
        <w:rPr>
          <w:rFonts w:ascii="Times New Roman" w:hAnsi="Times New Roman" w:cs="Times New Roman"/>
          <w:color w:val="000000"/>
          <w:kern w:val="0"/>
          <w:sz w:val="20"/>
          <w:szCs w:val="20"/>
        </w:rPr>
        <w:t>s below (</w:t>
      </w:r>
      <w:r w:rsidR="00E833D8">
        <w:rPr>
          <w:rFonts w:ascii="Times New Roman" w:hAnsi="Times New Roman" w:cs="Times New Roman"/>
          <w:color w:val="0000FF"/>
          <w:kern w:val="0"/>
          <w:sz w:val="20"/>
          <w:szCs w:val="20"/>
        </w:rPr>
        <w:t>Torres et al. 2008</w:t>
      </w:r>
      <w:r w:rsidR="00E833D8">
        <w:rPr>
          <w:rFonts w:ascii="Times New Roman" w:hAnsi="Times New Roman" w:cs="Times New Roman"/>
          <w:color w:val="000000"/>
          <w:kern w:val="0"/>
          <w:sz w:val="20"/>
          <w:szCs w:val="20"/>
        </w:rPr>
        <w:t xml:space="preserve"> ),</w:t>
      </w:r>
    </w:p>
    <w:p w:rsidR="001E3F37" w:rsidRPr="001E3F37" w:rsidRDefault="00366197">
      <w:pPr>
        <w:autoSpaceDE w:val="0"/>
        <w:autoSpaceDN w:val="0"/>
        <w:adjustRightInd w:val="0"/>
        <w:jc w:val="right"/>
        <w:rPr>
          <w:rFonts w:ascii="Times New Roman" w:hAnsi="Times New Roman" w:cs="Times New Roman"/>
          <w:color w:val="000000"/>
          <w:kern w:val="0"/>
          <w:sz w:val="20"/>
          <w:szCs w:val="20"/>
        </w:rPr>
        <w:pPrChange w:id="237" w:author="matsuo@ess.sci.osaka-u.ac.jp" w:date="2019-01-17T16:13:00Z">
          <w:pPr>
            <w:autoSpaceDE w:val="0"/>
            <w:autoSpaceDN w:val="0"/>
            <w:adjustRightInd w:val="0"/>
            <w:jc w:val="left"/>
          </w:pPr>
        </w:pPrChange>
      </w:pPr>
      <w:ins w:id="238" w:author="matsuo@ess.sci.osaka-u.ac.jp" w:date="2019-01-17T16:07:00Z">
        <w:r>
          <w:rPr>
            <w:rFonts w:ascii="Times New Roman" w:hAnsi="Times New Roman" w:cs="Times New Roman"/>
            <w:color w:val="000000"/>
            <w:kern w:val="0"/>
            <w:sz w:val="20"/>
            <w:szCs w:val="20"/>
          </w:rPr>
          <w:t xml:space="preserve">Equation </w:t>
        </w:r>
        <w:r>
          <w:rPr>
            <w:rFonts w:ascii="Times New Roman" w:hAnsi="Times New Roman" w:cs="Times New Roman" w:hint="eastAsia"/>
            <w:color w:val="000000"/>
            <w:kern w:val="0"/>
            <w:sz w:val="20"/>
            <w:szCs w:val="20"/>
          </w:rPr>
          <w:t>(</w:t>
        </w:r>
        <w:r>
          <w:rPr>
            <w:rFonts w:ascii="Times New Roman" w:hAnsi="Times New Roman" w:cs="Times New Roman"/>
            <w:color w:val="000000"/>
            <w:kern w:val="0"/>
            <w:sz w:val="20"/>
            <w:szCs w:val="20"/>
          </w:rPr>
          <w:t>1)</w:t>
        </w:r>
      </w:ins>
    </w:p>
    <w:p w:rsidR="00872F2E" w:rsidRDefault="00E833D8" w:rsidP="00E833D8">
      <w:pPr>
        <w:autoSpaceDE w:val="0"/>
        <w:autoSpaceDN w:val="0"/>
        <w:adjustRightInd w:val="0"/>
        <w:jc w:val="left"/>
        <w:rPr>
          <w:ins w:id="239" w:author="matsuo@ess.sci.osaka-u.ac.jp" w:date="2019-01-17T16:51:00Z"/>
          <w:rFonts w:ascii="Times New Roman" w:hAnsi="Times New Roman" w:cs="Times New Roman"/>
          <w:color w:val="000000"/>
          <w:kern w:val="0"/>
          <w:sz w:val="20"/>
          <w:szCs w:val="20"/>
        </w:rPr>
      </w:pPr>
      <w:r>
        <w:rPr>
          <w:rFonts w:ascii="Times New Roman" w:hAnsi="Times New Roman" w:cs="Times New Roman"/>
          <w:color w:val="000000"/>
          <w:kern w:val="0"/>
          <w:sz w:val="20"/>
          <w:szCs w:val="20"/>
        </w:rPr>
        <w:t>where, M</w:t>
      </w:r>
      <w:r>
        <w:rPr>
          <w:rFonts w:ascii="Times New Roman" w:hAnsi="Times New Roman" w:cs="Times New Roman"/>
          <w:color w:val="000000"/>
          <w:kern w:val="0"/>
          <w:sz w:val="14"/>
          <w:szCs w:val="14"/>
        </w:rPr>
        <w:t>_</w:t>
      </w:r>
      <w:r>
        <w:rPr>
          <w:rFonts w:ascii="Times New Roman" w:hAnsi="Times New Roman" w:cs="Times New Roman"/>
          <w:color w:val="000000"/>
          <w:kern w:val="0"/>
          <w:sz w:val="20"/>
          <w:szCs w:val="20"/>
        </w:rPr>
        <w:t xml:space="preserve"> , P , and </w:t>
      </w:r>
      <w:proofErr w:type="spellStart"/>
      <w:r>
        <w:rPr>
          <w:rFonts w:ascii="Times New Roman" w:hAnsi="Times New Roman" w:cs="Times New Roman"/>
          <w:color w:val="000000"/>
          <w:kern w:val="0"/>
          <w:sz w:val="20"/>
          <w:szCs w:val="20"/>
        </w:rPr>
        <w:t>e</w:t>
      </w:r>
      <w:proofErr w:type="spellEnd"/>
      <w:r>
        <w:rPr>
          <w:rFonts w:ascii="Times New Roman" w:hAnsi="Times New Roman" w:cs="Times New Roman"/>
          <w:color w:val="000000"/>
          <w:kern w:val="0"/>
          <w:sz w:val="20"/>
          <w:szCs w:val="20"/>
        </w:rPr>
        <w:t xml:space="preserve"> </w:t>
      </w:r>
      <w:del w:id="240" w:author="matsuo@ess.sci.osaka-u.ac.jp" w:date="2019-01-17T16:23:00Z">
        <w:r w:rsidDel="000F3107">
          <w:rPr>
            <w:rFonts w:ascii="Times New Roman" w:hAnsi="Times New Roman" w:cs="Times New Roman"/>
            <w:color w:val="000000"/>
            <w:kern w:val="0"/>
            <w:sz w:val="20"/>
            <w:szCs w:val="20"/>
          </w:rPr>
          <w:delText xml:space="preserve"> </w:delText>
        </w:r>
      </w:del>
      <w:r>
        <w:rPr>
          <w:rFonts w:ascii="Times New Roman" w:hAnsi="Times New Roman" w:cs="Times New Roman"/>
          <w:color w:val="000000"/>
          <w:kern w:val="0"/>
          <w:sz w:val="20"/>
          <w:szCs w:val="20"/>
        </w:rPr>
        <w:t>are the st</w:t>
      </w:r>
      <w:ins w:id="241" w:author="matsuo@ess.sci.osaka-u.ac.jp" w:date="2019-01-17T16:12:00Z">
        <w:r w:rsidR="00DB3E7E">
          <w:rPr>
            <w:rFonts w:ascii="Times New Roman" w:hAnsi="Times New Roman" w:cs="Times New Roman"/>
            <w:color w:val="000000"/>
            <w:kern w:val="0"/>
            <w:sz w:val="20"/>
            <w:szCs w:val="20"/>
          </w:rPr>
          <w:t>ellar</w:t>
        </w:r>
      </w:ins>
      <w:del w:id="242" w:author="matsuo@ess.sci.osaka-u.ac.jp" w:date="2019-01-17T16:12:00Z">
        <w:r w:rsidDel="00DB3E7E">
          <w:rPr>
            <w:rFonts w:ascii="Times New Roman" w:hAnsi="Times New Roman" w:cs="Times New Roman"/>
            <w:color w:val="000000"/>
            <w:kern w:val="0"/>
            <w:sz w:val="20"/>
            <w:szCs w:val="20"/>
          </w:rPr>
          <w:delText>ar</w:delText>
        </w:r>
      </w:del>
      <w:r>
        <w:rPr>
          <w:rFonts w:ascii="Times New Roman" w:hAnsi="Times New Roman" w:cs="Times New Roman"/>
          <w:color w:val="000000"/>
          <w:kern w:val="0"/>
          <w:sz w:val="20"/>
          <w:szCs w:val="20"/>
        </w:rPr>
        <w:t xml:space="preserve"> mass, </w:t>
      </w:r>
      <w:ins w:id="243" w:author="matsuo@ess.sci.osaka-u.ac.jp" w:date="2019-01-17T16:12:00Z">
        <w:r w:rsidR="00DB3E7E">
          <w:rPr>
            <w:rFonts w:ascii="Times New Roman" w:hAnsi="Times New Roman" w:cs="Times New Roman"/>
            <w:color w:val="000000"/>
            <w:kern w:val="0"/>
            <w:sz w:val="20"/>
            <w:szCs w:val="20"/>
          </w:rPr>
          <w:t xml:space="preserve">the </w:t>
        </w:r>
      </w:ins>
      <w:r>
        <w:rPr>
          <w:rFonts w:ascii="Times New Roman" w:hAnsi="Times New Roman" w:cs="Times New Roman"/>
          <w:color w:val="000000"/>
          <w:kern w:val="0"/>
          <w:sz w:val="20"/>
          <w:szCs w:val="20"/>
        </w:rPr>
        <w:t>orbital period</w:t>
      </w:r>
      <w:del w:id="244" w:author="matsuo@ess.sci.osaka-u.ac.jp" w:date="2019-01-17T16:12:00Z">
        <w:r w:rsidDel="00DB3E7E">
          <w:rPr>
            <w:rFonts w:ascii="Times New Roman" w:hAnsi="Times New Roman" w:cs="Times New Roman"/>
            <w:color w:val="000000"/>
            <w:kern w:val="0"/>
            <w:sz w:val="20"/>
            <w:szCs w:val="20"/>
          </w:rPr>
          <w:delText>,</w:delText>
        </w:r>
      </w:del>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and eccentricity of </w:t>
      </w:r>
      <w:ins w:id="245" w:author="matsuo@ess.sci.osaka-u.ac.jp" w:date="2019-01-17T16:12:00Z">
        <w:r w:rsidR="00901009">
          <w:rPr>
            <w:rFonts w:ascii="Times New Roman" w:hAnsi="Times New Roman" w:cs="Times New Roman"/>
            <w:color w:val="000000"/>
            <w:kern w:val="0"/>
            <w:sz w:val="20"/>
            <w:szCs w:val="20"/>
          </w:rPr>
          <w:t>the companion</w:t>
        </w:r>
      </w:ins>
      <w:del w:id="246" w:author="matsuo@ess.sci.osaka-u.ac.jp" w:date="2019-01-17T16:12:00Z">
        <w:r w:rsidDel="00901009">
          <w:rPr>
            <w:rFonts w:ascii="Times New Roman" w:hAnsi="Times New Roman" w:cs="Times New Roman"/>
            <w:color w:val="000000"/>
            <w:kern w:val="0"/>
            <w:sz w:val="20"/>
            <w:szCs w:val="20"/>
          </w:rPr>
          <w:delText>planet</w:delText>
        </w:r>
      </w:del>
      <w:r>
        <w:rPr>
          <w:rFonts w:ascii="Times New Roman" w:hAnsi="Times New Roman" w:cs="Times New Roman"/>
          <w:color w:val="000000"/>
          <w:kern w:val="0"/>
          <w:sz w:val="20"/>
          <w:szCs w:val="20"/>
        </w:rPr>
        <w:t xml:space="preserve">, respectively. </w:t>
      </w:r>
      <w:ins w:id="247" w:author="matsuo@ess.sci.osaka-u.ac.jp" w:date="2019-01-17T16:34:00Z">
        <w:r w:rsidR="006B388D">
          <w:rPr>
            <w:rFonts w:ascii="Times New Roman" w:hAnsi="Times New Roman" w:cs="Times New Roman"/>
            <w:color w:val="000000"/>
            <w:kern w:val="0"/>
            <w:sz w:val="20"/>
            <w:szCs w:val="20"/>
          </w:rPr>
          <w:t xml:space="preserve">The region </w:t>
        </w:r>
      </w:ins>
      <w:ins w:id="248" w:author="matsuo@ess.sci.osaka-u.ac.jp" w:date="2019-01-17T16:35:00Z">
        <w:r w:rsidR="006B388D">
          <w:rPr>
            <w:rFonts w:ascii="Times New Roman" w:hAnsi="Times New Roman" w:cs="Times New Roman"/>
            <w:color w:val="000000"/>
            <w:kern w:val="0"/>
            <w:sz w:val="20"/>
            <w:szCs w:val="20"/>
          </w:rPr>
          <w:t>in which a companion can be detected is d</w:t>
        </w:r>
      </w:ins>
      <w:ins w:id="249" w:author="matsuo@ess.sci.osaka-u.ac.jp" w:date="2019-01-17T16:36:00Z">
        <w:r w:rsidR="006B388D">
          <w:rPr>
            <w:rFonts w:ascii="Times New Roman" w:hAnsi="Times New Roman" w:cs="Times New Roman"/>
            <w:color w:val="000000"/>
            <w:kern w:val="0"/>
            <w:sz w:val="20"/>
            <w:szCs w:val="20"/>
          </w:rPr>
          <w:t xml:space="preserve">erived </w:t>
        </w:r>
      </w:ins>
      <w:ins w:id="250" w:author="matsuo@ess.sci.osaka-u.ac.jp" w:date="2019-01-17T16:34:00Z">
        <w:r w:rsidR="006B388D">
          <w:rPr>
            <w:rFonts w:ascii="Times New Roman" w:hAnsi="Times New Roman" w:cs="Times New Roman"/>
            <w:color w:val="000000"/>
            <w:kern w:val="0"/>
            <w:sz w:val="20"/>
            <w:szCs w:val="20"/>
          </w:rPr>
          <w:t xml:space="preserve">for </w:t>
        </w:r>
      </w:ins>
      <w:ins w:id="251" w:author="matsuo@ess.sci.osaka-u.ac.jp" w:date="2019-01-17T16:35:00Z">
        <w:r w:rsidR="006B388D">
          <w:rPr>
            <w:rFonts w:ascii="Times New Roman" w:hAnsi="Times New Roman" w:cs="Times New Roman"/>
            <w:color w:val="000000"/>
            <w:kern w:val="0"/>
            <w:sz w:val="20"/>
            <w:szCs w:val="20"/>
          </w:rPr>
          <w:t>each radial velocity measurement b</w:t>
        </w:r>
      </w:ins>
      <w:ins w:id="252" w:author="matsuo@ess.sci.osaka-u.ac.jp" w:date="2019-01-17T16:34:00Z">
        <w:r w:rsidR="006B388D">
          <w:rPr>
            <w:rFonts w:ascii="Times New Roman" w:hAnsi="Times New Roman" w:cs="Times New Roman"/>
            <w:color w:val="000000"/>
            <w:kern w:val="0"/>
            <w:sz w:val="20"/>
            <w:szCs w:val="20"/>
          </w:rPr>
          <w:t>ased on Equation (1)</w:t>
        </w:r>
      </w:ins>
      <w:ins w:id="253" w:author="matsuo@ess.sci.osaka-u.ac.jp" w:date="2019-01-17T16:36:00Z">
        <w:r w:rsidR="006B388D">
          <w:rPr>
            <w:rFonts w:ascii="Times New Roman" w:hAnsi="Times New Roman" w:cs="Times New Roman"/>
            <w:color w:val="000000"/>
            <w:kern w:val="0"/>
            <w:sz w:val="20"/>
            <w:szCs w:val="20"/>
          </w:rPr>
          <w:t>.</w:t>
        </w:r>
      </w:ins>
      <w:ins w:id="254" w:author="matsuo@ess.sci.osaka-u.ac.jp" w:date="2019-01-17T16:34:00Z">
        <w:r w:rsidR="006B388D">
          <w:rPr>
            <w:rFonts w:ascii="Times New Roman" w:hAnsi="Times New Roman" w:cs="Times New Roman"/>
            <w:color w:val="000000"/>
            <w:kern w:val="0"/>
            <w:sz w:val="20"/>
            <w:szCs w:val="20"/>
          </w:rPr>
          <w:t xml:space="preserve"> </w:t>
        </w:r>
      </w:ins>
      <w:r>
        <w:rPr>
          <w:rFonts w:ascii="Times New Roman" w:hAnsi="Times New Roman" w:cs="Times New Roman"/>
          <w:color w:val="000000"/>
          <w:kern w:val="0"/>
          <w:sz w:val="20"/>
          <w:szCs w:val="20"/>
        </w:rPr>
        <w:t xml:space="preserve">Figure </w:t>
      </w:r>
      <w:r>
        <w:rPr>
          <w:rFonts w:ascii="Times New Roman" w:hAnsi="Times New Roman" w:cs="Times New Roman"/>
          <w:color w:val="0000FF"/>
          <w:kern w:val="0"/>
          <w:sz w:val="20"/>
          <w:szCs w:val="20"/>
        </w:rPr>
        <w:t>1</w:t>
      </w:r>
      <w:del w:id="255" w:author="matsuo@ess.sci.osaka-u.ac.jp" w:date="2019-01-17T16:13:00Z">
        <w:r w:rsidDel="0049325B">
          <w:rPr>
            <w:rFonts w:ascii="Times New Roman" w:hAnsi="Times New Roman" w:cs="Times New Roman"/>
            <w:color w:val="000000"/>
            <w:kern w:val="0"/>
            <w:sz w:val="20"/>
            <w:szCs w:val="20"/>
          </w:rPr>
          <w:delText xml:space="preserve"> ,</w:delText>
        </w:r>
      </w:del>
      <w:r>
        <w:rPr>
          <w:rFonts w:ascii="Times New Roman" w:hAnsi="Times New Roman" w:cs="Times New Roman"/>
          <w:color w:val="000000"/>
          <w:kern w:val="0"/>
          <w:sz w:val="20"/>
          <w:szCs w:val="20"/>
        </w:rPr>
        <w:t xml:space="preserve"> (a)</w:t>
      </w:r>
      <w:r>
        <w:rPr>
          <w:rFonts w:ascii="Times New Roman" w:hAnsi="Times New Roman" w:cs="Times New Roman" w:hint="eastAsia"/>
          <w:color w:val="000000"/>
          <w:kern w:val="0"/>
          <w:sz w:val="20"/>
          <w:szCs w:val="20"/>
        </w:rPr>
        <w:t xml:space="preserve"> </w:t>
      </w:r>
      <w:ins w:id="256" w:author="matsuo@ess.sci.osaka-u.ac.jp" w:date="2019-01-17T16:27:00Z">
        <w:r w:rsidR="008D1B67">
          <w:rPr>
            <w:rFonts w:ascii="Times New Roman" w:hAnsi="Times New Roman" w:cs="Times New Roman"/>
            <w:color w:val="000000"/>
            <w:kern w:val="0"/>
            <w:sz w:val="20"/>
            <w:szCs w:val="20"/>
          </w:rPr>
          <w:t>compare</w:t>
        </w:r>
      </w:ins>
      <w:del w:id="257" w:author="matsuo@ess.sci.osaka-u.ac.jp" w:date="2019-01-17T16:27:00Z">
        <w:r w:rsidDel="008D1B67">
          <w:rPr>
            <w:rFonts w:ascii="Times New Roman" w:hAnsi="Times New Roman" w:cs="Times New Roman"/>
            <w:color w:val="000000"/>
            <w:kern w:val="0"/>
            <w:sz w:val="20"/>
            <w:szCs w:val="20"/>
          </w:rPr>
          <w:delText>show</w:delText>
        </w:r>
      </w:del>
      <w:r>
        <w:rPr>
          <w:rFonts w:ascii="Times New Roman" w:hAnsi="Times New Roman" w:cs="Times New Roman"/>
          <w:color w:val="000000"/>
          <w:kern w:val="0"/>
          <w:sz w:val="20"/>
          <w:szCs w:val="20"/>
        </w:rPr>
        <w:t xml:space="preserve">s the detectable </w:t>
      </w:r>
      <w:ins w:id="258" w:author="matsuo@ess.sci.osaka-u.ac.jp" w:date="2019-01-17T16:26:00Z">
        <w:r w:rsidR="000C1A34">
          <w:rPr>
            <w:rFonts w:ascii="Times New Roman" w:hAnsi="Times New Roman" w:cs="Times New Roman"/>
            <w:color w:val="000000"/>
            <w:kern w:val="0"/>
            <w:sz w:val="20"/>
            <w:szCs w:val="20"/>
          </w:rPr>
          <w:t>probabilit</w:t>
        </w:r>
      </w:ins>
      <w:ins w:id="259" w:author="matsuo@ess.sci.osaka-u.ac.jp" w:date="2019-01-17T16:27:00Z">
        <w:r w:rsidR="008D1B67">
          <w:rPr>
            <w:rFonts w:ascii="Times New Roman" w:hAnsi="Times New Roman" w:cs="Times New Roman"/>
            <w:color w:val="000000"/>
            <w:kern w:val="0"/>
            <w:sz w:val="20"/>
            <w:szCs w:val="20"/>
          </w:rPr>
          <w:t>ies</w:t>
        </w:r>
      </w:ins>
      <w:del w:id="260" w:author="matsuo@ess.sci.osaka-u.ac.jp" w:date="2019-01-17T16:26:00Z">
        <w:r w:rsidDel="000C1A34">
          <w:rPr>
            <w:rFonts w:ascii="Times New Roman" w:hAnsi="Times New Roman" w:cs="Times New Roman"/>
            <w:color w:val="000000"/>
            <w:kern w:val="0"/>
            <w:sz w:val="20"/>
            <w:szCs w:val="20"/>
          </w:rPr>
          <w:delText>range</w:delText>
        </w:r>
      </w:del>
      <w:r>
        <w:rPr>
          <w:rFonts w:ascii="Times New Roman" w:hAnsi="Times New Roman" w:cs="Times New Roman"/>
          <w:color w:val="000000"/>
          <w:kern w:val="0"/>
          <w:sz w:val="20"/>
          <w:szCs w:val="20"/>
        </w:rPr>
        <w:t xml:space="preserve"> of</w:t>
      </w:r>
      <w:ins w:id="261" w:author="matsuo@ess.sci.osaka-u.ac.jp" w:date="2019-01-17T16:26:00Z">
        <w:r w:rsidR="000C1A34">
          <w:rPr>
            <w:rFonts w:ascii="Times New Roman" w:hAnsi="Times New Roman" w:cs="Times New Roman"/>
            <w:color w:val="000000"/>
            <w:kern w:val="0"/>
            <w:sz w:val="20"/>
            <w:szCs w:val="20"/>
          </w:rPr>
          <w:t xml:space="preserve"> a companion</w:t>
        </w:r>
      </w:ins>
      <w:ins w:id="262" w:author="matsuo@ess.sci.osaka-u.ac.jp" w:date="2019-01-17T16:27:00Z">
        <w:r w:rsidR="008D1B67">
          <w:rPr>
            <w:rFonts w:ascii="Times New Roman" w:hAnsi="Times New Roman" w:cs="Times New Roman"/>
            <w:color w:val="000000"/>
            <w:kern w:val="0"/>
            <w:sz w:val="20"/>
            <w:szCs w:val="20"/>
          </w:rPr>
          <w:t xml:space="preserve"> with radial velocity measurements</w:t>
        </w:r>
      </w:ins>
      <w:ins w:id="263" w:author="matsuo@ess.sci.osaka-u.ac.jp" w:date="2019-01-17T16:26:00Z">
        <w:r w:rsidR="000C1A34">
          <w:rPr>
            <w:rFonts w:ascii="Times New Roman" w:hAnsi="Times New Roman" w:cs="Times New Roman"/>
            <w:color w:val="000000"/>
            <w:kern w:val="0"/>
            <w:sz w:val="20"/>
            <w:szCs w:val="20"/>
          </w:rPr>
          <w:t xml:space="preserve"> in a diagram of </w:t>
        </w:r>
      </w:ins>
      <w:ins w:id="264" w:author="matsuo@ess.sci.osaka-u.ac.jp" w:date="2019-01-18T11:22:00Z">
        <w:r w:rsidR="008E0376">
          <w:rPr>
            <w:rFonts w:ascii="Times New Roman" w:hAnsi="Times New Roman" w:cs="Times New Roman"/>
            <w:color w:val="000000"/>
            <w:kern w:val="0"/>
            <w:sz w:val="20"/>
            <w:szCs w:val="20"/>
          </w:rPr>
          <w:t>period</w:t>
        </w:r>
      </w:ins>
      <w:ins w:id="265" w:author="matsuo@ess.sci.osaka-u.ac.jp" w:date="2019-01-17T16:26:00Z">
        <w:r w:rsidR="000C1A34">
          <w:rPr>
            <w:rFonts w:ascii="Times New Roman" w:hAnsi="Times New Roman" w:cs="Times New Roman"/>
            <w:color w:val="000000"/>
            <w:kern w:val="0"/>
            <w:sz w:val="20"/>
            <w:szCs w:val="20"/>
          </w:rPr>
          <w:t xml:space="preserve"> versus </w:t>
        </w:r>
        <w:r w:rsidR="008D1B67">
          <w:rPr>
            <w:rFonts w:ascii="Times New Roman" w:hAnsi="Times New Roman" w:cs="Times New Roman"/>
            <w:color w:val="000000"/>
            <w:kern w:val="0"/>
            <w:sz w:val="20"/>
            <w:szCs w:val="20"/>
          </w:rPr>
          <w:t>lower limit of companion mass</w:t>
        </w:r>
      </w:ins>
      <w:ins w:id="266" w:author="matsuo@ess.sci.osaka-u.ac.jp" w:date="2019-01-17T16:27:00Z">
        <w:r w:rsidR="008D1B67">
          <w:rPr>
            <w:rFonts w:ascii="Times New Roman" w:hAnsi="Times New Roman" w:cs="Times New Roman"/>
            <w:color w:val="000000"/>
            <w:kern w:val="0"/>
            <w:sz w:val="20"/>
            <w:szCs w:val="20"/>
          </w:rPr>
          <w:t xml:space="preserve"> </w:t>
        </w:r>
      </w:ins>
      <w:ins w:id="267" w:author="matsuo@ess.sci.osaka-u.ac.jp" w:date="2019-01-17T16:28:00Z">
        <w:r w:rsidR="008D1B67">
          <w:rPr>
            <w:rFonts w:ascii="Times New Roman" w:hAnsi="Times New Roman" w:cs="Times New Roman"/>
            <w:color w:val="000000"/>
            <w:kern w:val="0"/>
            <w:sz w:val="20"/>
            <w:szCs w:val="20"/>
          </w:rPr>
          <w:t xml:space="preserve">for the metal-rich and -poor </w:t>
        </w:r>
      </w:ins>
      <w:ins w:id="268" w:author="matsuo@ess.sci.osaka-u.ac.jp" w:date="2019-01-18T11:23:00Z">
        <w:r w:rsidR="00655F29">
          <w:rPr>
            <w:rFonts w:ascii="Times New Roman" w:hAnsi="Times New Roman" w:cs="Times New Roman"/>
            <w:color w:val="000000"/>
            <w:kern w:val="0"/>
            <w:sz w:val="20"/>
            <w:szCs w:val="20"/>
          </w:rPr>
          <w:t>regions</w:t>
        </w:r>
      </w:ins>
      <w:ins w:id="269" w:author="matsuo@ess.sci.osaka-u.ac.jp" w:date="2019-01-17T16:26:00Z">
        <w:r w:rsidR="008D1B67">
          <w:rPr>
            <w:rFonts w:ascii="Times New Roman" w:hAnsi="Times New Roman" w:cs="Times New Roman" w:hint="eastAsia"/>
            <w:color w:val="000000"/>
            <w:kern w:val="0"/>
            <w:sz w:val="20"/>
            <w:szCs w:val="20"/>
          </w:rPr>
          <w:t>.</w:t>
        </w:r>
        <w:r w:rsidR="008D1B67">
          <w:rPr>
            <w:rFonts w:ascii="Times New Roman" w:hAnsi="Times New Roman" w:cs="Times New Roman"/>
            <w:color w:val="000000"/>
            <w:kern w:val="0"/>
            <w:sz w:val="20"/>
            <w:szCs w:val="20"/>
          </w:rPr>
          <w:t xml:space="preserve"> </w:t>
        </w:r>
      </w:ins>
      <w:ins w:id="270" w:author="matsuo@ess.sci.osaka-u.ac.jp" w:date="2019-01-17T16:30:00Z">
        <w:r w:rsidR="00E02BC8">
          <w:rPr>
            <w:rFonts w:ascii="Times New Roman" w:hAnsi="Times New Roman" w:cs="Times New Roman"/>
            <w:color w:val="000000"/>
            <w:kern w:val="0"/>
            <w:sz w:val="20"/>
            <w:szCs w:val="20"/>
          </w:rPr>
          <w:t>Note that the bou</w:t>
        </w:r>
      </w:ins>
      <w:ins w:id="271" w:author="matsuo@ess.sci.osaka-u.ac.jp" w:date="2019-01-17T16:31:00Z">
        <w:r w:rsidR="00E02BC8">
          <w:rPr>
            <w:rFonts w:ascii="Times New Roman" w:hAnsi="Times New Roman" w:cs="Times New Roman"/>
            <w:color w:val="000000"/>
            <w:kern w:val="0"/>
            <w:sz w:val="20"/>
            <w:szCs w:val="20"/>
          </w:rPr>
          <w:t xml:space="preserve">ndary metallicity was fixed to 0 </w:t>
        </w:r>
        <w:proofErr w:type="spellStart"/>
        <w:r w:rsidR="00E02BC8">
          <w:rPr>
            <w:rFonts w:ascii="Times New Roman" w:hAnsi="Times New Roman" w:cs="Times New Roman"/>
            <w:color w:val="000000"/>
            <w:kern w:val="0"/>
            <w:sz w:val="20"/>
            <w:szCs w:val="20"/>
          </w:rPr>
          <w:t>dex</w:t>
        </w:r>
        <w:proofErr w:type="spellEnd"/>
        <w:r w:rsidR="00E02BC8">
          <w:rPr>
            <w:rFonts w:ascii="Times New Roman" w:hAnsi="Times New Roman" w:cs="Times New Roman"/>
            <w:color w:val="000000"/>
            <w:kern w:val="0"/>
            <w:sz w:val="20"/>
            <w:szCs w:val="20"/>
          </w:rPr>
          <w:t xml:space="preserve">. </w:t>
        </w:r>
      </w:ins>
      <w:ins w:id="272" w:author="matsuo@ess.sci.osaka-u.ac.jp" w:date="2019-01-17T16:36:00Z">
        <w:r w:rsidR="00B61652">
          <w:rPr>
            <w:rFonts w:ascii="Times New Roman" w:hAnsi="Times New Roman" w:cs="Times New Roman"/>
            <w:color w:val="000000"/>
            <w:kern w:val="0"/>
            <w:sz w:val="20"/>
            <w:szCs w:val="20"/>
          </w:rPr>
          <w:t xml:space="preserve">As shown in Figure 1, </w:t>
        </w:r>
      </w:ins>
      <w:ins w:id="273" w:author="matsuo@ess.sci.osaka-u.ac.jp" w:date="2019-01-17T16:45:00Z">
        <w:r w:rsidR="00C7600A">
          <w:rPr>
            <w:rFonts w:ascii="Times New Roman" w:hAnsi="Times New Roman" w:cs="Times New Roman"/>
            <w:color w:val="000000"/>
            <w:kern w:val="0"/>
            <w:sz w:val="20"/>
            <w:szCs w:val="20"/>
          </w:rPr>
          <w:t>t</w:t>
        </w:r>
      </w:ins>
      <w:del w:id="274" w:author="matsuo@ess.sci.osaka-u.ac.jp" w:date="2019-01-17T16:26:00Z">
        <w:r w:rsidDel="000C1A34">
          <w:rPr>
            <w:rFonts w:ascii="Times New Roman" w:hAnsi="Times New Roman" w:cs="Times New Roman"/>
            <w:color w:val="000000"/>
            <w:kern w:val="0"/>
            <w:sz w:val="20"/>
            <w:szCs w:val="20"/>
          </w:rPr>
          <w:delText xml:space="preserve"> planets</w:delText>
        </w:r>
      </w:del>
      <w:del w:id="275" w:author="matsuo@ess.sci.osaka-u.ac.jp" w:date="2019-01-17T16:31:00Z">
        <w:r w:rsidDel="00E02BC8">
          <w:rPr>
            <w:rFonts w:ascii="Times New Roman" w:hAnsi="Times New Roman" w:cs="Times New Roman"/>
            <w:color w:val="000000"/>
            <w:kern w:val="0"/>
            <w:sz w:val="20"/>
            <w:szCs w:val="20"/>
          </w:rPr>
          <w:delText xml:space="preserve"> </w:delText>
        </w:r>
        <w:r w:rsidDel="006B388D">
          <w:rPr>
            <w:rFonts w:ascii="Times New Roman" w:hAnsi="Times New Roman" w:cs="Times New Roman"/>
            <w:color w:val="000000"/>
            <w:kern w:val="0"/>
            <w:sz w:val="20"/>
            <w:szCs w:val="20"/>
          </w:rPr>
          <w:delText>with probability, which was constructed with the measurement accuracy</w:delText>
        </w:r>
        <w:r w:rsidDel="006B388D">
          <w:rPr>
            <w:rFonts w:ascii="Times New Roman" w:hAnsi="Times New Roman" w:cs="Times New Roman" w:hint="eastAsia"/>
            <w:color w:val="000000"/>
            <w:kern w:val="0"/>
            <w:sz w:val="20"/>
            <w:szCs w:val="20"/>
          </w:rPr>
          <w:delText xml:space="preserve"> </w:delText>
        </w:r>
        <w:r w:rsidDel="006B388D">
          <w:rPr>
            <w:rFonts w:ascii="Times New Roman" w:hAnsi="Times New Roman" w:cs="Times New Roman"/>
            <w:color w:val="000000"/>
            <w:kern w:val="0"/>
            <w:sz w:val="20"/>
            <w:szCs w:val="20"/>
          </w:rPr>
          <w:delText>and observation term of radial velocity observation that</w:delText>
        </w:r>
        <w:r w:rsidDel="006B388D">
          <w:rPr>
            <w:rFonts w:ascii="Times New Roman" w:hAnsi="Times New Roman" w:cs="Times New Roman" w:hint="eastAsia"/>
            <w:color w:val="000000"/>
            <w:kern w:val="0"/>
            <w:sz w:val="20"/>
            <w:szCs w:val="20"/>
          </w:rPr>
          <w:delText xml:space="preserve"> </w:delText>
        </w:r>
        <w:r w:rsidDel="006B388D">
          <w:rPr>
            <w:rFonts w:ascii="Times New Roman" w:hAnsi="Times New Roman" w:cs="Times New Roman"/>
            <w:color w:val="000000"/>
            <w:kern w:val="0"/>
            <w:sz w:val="20"/>
            <w:szCs w:val="20"/>
          </w:rPr>
          <w:delText>discovered the original samples within the lower/higher</w:delText>
        </w:r>
        <w:r w:rsidDel="006B388D">
          <w:rPr>
            <w:rFonts w:ascii="Times New Roman" w:hAnsi="Times New Roman" w:cs="Times New Roman" w:hint="eastAsia"/>
            <w:color w:val="000000"/>
            <w:kern w:val="0"/>
            <w:sz w:val="20"/>
            <w:szCs w:val="20"/>
          </w:rPr>
          <w:delText xml:space="preserve"> </w:delText>
        </w:r>
        <w:r w:rsidDel="006B388D">
          <w:rPr>
            <w:rFonts w:ascii="Times New Roman" w:hAnsi="Times New Roman" w:cs="Times New Roman"/>
            <w:color w:val="000000"/>
            <w:kern w:val="0"/>
            <w:sz w:val="20"/>
            <w:szCs w:val="20"/>
          </w:rPr>
          <w:delText xml:space="preserve">metallicity regions of 0 dex. </w:delText>
        </w:r>
      </w:del>
      <w:del w:id="276" w:author="matsuo@ess.sci.osaka-u.ac.jp" w:date="2019-01-17T16:36:00Z">
        <w:r w:rsidDel="00B61652">
          <w:rPr>
            <w:rFonts w:ascii="Times New Roman" w:hAnsi="Times New Roman" w:cs="Times New Roman"/>
            <w:color w:val="000000"/>
            <w:kern w:val="0"/>
            <w:sz w:val="20"/>
            <w:szCs w:val="20"/>
          </w:rPr>
          <w:delText>T</w:delText>
        </w:r>
      </w:del>
      <w:r>
        <w:rPr>
          <w:rFonts w:ascii="Times New Roman" w:hAnsi="Times New Roman" w:cs="Times New Roman"/>
          <w:color w:val="000000"/>
          <w:kern w:val="0"/>
          <w:sz w:val="20"/>
          <w:szCs w:val="20"/>
        </w:rPr>
        <w:t xml:space="preserve">he </w:t>
      </w:r>
      <w:del w:id="277" w:author="matsuo@ess.sci.osaka-u.ac.jp" w:date="2019-01-17T16:36:00Z">
        <w:r w:rsidDel="00B61652">
          <w:rPr>
            <w:rFonts w:ascii="Times New Roman" w:hAnsi="Times New Roman" w:cs="Times New Roman"/>
            <w:color w:val="000000"/>
            <w:kern w:val="0"/>
            <w:sz w:val="20"/>
            <w:szCs w:val="20"/>
          </w:rPr>
          <w:delText xml:space="preserve">measurement </w:delText>
        </w:r>
      </w:del>
      <w:r>
        <w:rPr>
          <w:rFonts w:ascii="Times New Roman" w:hAnsi="Times New Roman" w:cs="Times New Roman"/>
          <w:color w:val="000000"/>
          <w:kern w:val="0"/>
          <w:sz w:val="20"/>
          <w:szCs w:val="20"/>
        </w:rPr>
        <w:t>accurac</w:t>
      </w:r>
      <w:ins w:id="278" w:author="matsuo@ess.sci.osaka-u.ac.jp" w:date="2019-01-17T16:37:00Z">
        <w:r w:rsidR="00602364">
          <w:rPr>
            <w:rFonts w:ascii="Times New Roman" w:hAnsi="Times New Roman" w:cs="Times New Roman"/>
            <w:color w:val="000000"/>
            <w:kern w:val="0"/>
            <w:sz w:val="20"/>
            <w:szCs w:val="20"/>
          </w:rPr>
          <w:t>ies</w:t>
        </w:r>
      </w:ins>
      <w:del w:id="279" w:author="matsuo@ess.sci.osaka-u.ac.jp" w:date="2019-01-17T16:37:00Z">
        <w:r w:rsidDel="00602364">
          <w:rPr>
            <w:rFonts w:ascii="Times New Roman" w:hAnsi="Times New Roman" w:cs="Times New Roman"/>
            <w:color w:val="000000"/>
            <w:kern w:val="0"/>
            <w:sz w:val="20"/>
            <w:szCs w:val="20"/>
          </w:rPr>
          <w:delText>y</w:delText>
        </w:r>
      </w:del>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of the radial velocity observation</w:t>
      </w:r>
      <w:ins w:id="280" w:author="matsuo@ess.sci.osaka-u.ac.jp" w:date="2019-01-17T16:37:00Z">
        <w:r w:rsidR="00602364">
          <w:rPr>
            <w:rFonts w:ascii="Times New Roman" w:hAnsi="Times New Roman" w:cs="Times New Roman"/>
            <w:color w:val="000000"/>
            <w:kern w:val="0"/>
            <w:sz w:val="20"/>
            <w:szCs w:val="20"/>
          </w:rPr>
          <w:t>s</w:t>
        </w:r>
      </w:ins>
      <w:r>
        <w:rPr>
          <w:rFonts w:ascii="Times New Roman" w:hAnsi="Times New Roman" w:cs="Times New Roman"/>
          <w:color w:val="000000"/>
          <w:kern w:val="0"/>
          <w:sz w:val="20"/>
          <w:szCs w:val="20"/>
        </w:rPr>
        <w:t xml:space="preserve"> </w:t>
      </w:r>
      <w:del w:id="281" w:author="matsuo@ess.sci.osaka-u.ac.jp" w:date="2019-01-17T16:37:00Z">
        <w:r w:rsidDel="00602364">
          <w:rPr>
            <w:rFonts w:ascii="Times New Roman" w:hAnsi="Times New Roman" w:cs="Times New Roman"/>
            <w:color w:val="000000"/>
            <w:kern w:val="0"/>
            <w:sz w:val="20"/>
            <w:szCs w:val="20"/>
          </w:rPr>
          <w:delText xml:space="preserve">in </w:delText>
        </w:r>
      </w:del>
      <w:ins w:id="282" w:author="matsuo@ess.sci.osaka-u.ac.jp" w:date="2019-01-17T16:37:00Z">
        <w:r w:rsidR="00602364">
          <w:rPr>
            <w:rFonts w:ascii="Times New Roman" w:hAnsi="Times New Roman" w:cs="Times New Roman"/>
            <w:color w:val="000000"/>
            <w:kern w:val="0"/>
            <w:sz w:val="20"/>
            <w:szCs w:val="20"/>
          </w:rPr>
          <w:t xml:space="preserve">for </w:t>
        </w:r>
      </w:ins>
      <w:r>
        <w:rPr>
          <w:rFonts w:ascii="Times New Roman" w:hAnsi="Times New Roman" w:cs="Times New Roman"/>
          <w:color w:val="000000"/>
          <w:kern w:val="0"/>
          <w:sz w:val="20"/>
          <w:szCs w:val="20"/>
        </w:rPr>
        <w:t xml:space="preserve">the metal-poor </w:t>
      </w:r>
      <w:del w:id="283" w:author="matsuo@ess.sci.osaka-u.ac.jp" w:date="2019-01-17T16:37:00Z">
        <w:r w:rsidDel="00602364">
          <w:rPr>
            <w:rFonts w:ascii="Times New Roman" w:hAnsi="Times New Roman" w:cs="Times New Roman"/>
            <w:color w:val="000000"/>
            <w:kern w:val="0"/>
            <w:sz w:val="20"/>
            <w:szCs w:val="20"/>
          </w:rPr>
          <w:delText xml:space="preserve">region </w:delText>
        </w:r>
      </w:del>
      <w:ins w:id="284" w:author="matsuo@ess.sci.osaka-u.ac.jp" w:date="2019-01-17T16:37:00Z">
        <w:r w:rsidR="00602364">
          <w:rPr>
            <w:rFonts w:ascii="Times New Roman" w:hAnsi="Times New Roman" w:cs="Times New Roman"/>
            <w:color w:val="000000"/>
            <w:kern w:val="0"/>
            <w:sz w:val="20"/>
            <w:szCs w:val="20"/>
          </w:rPr>
          <w:t xml:space="preserve">original samples </w:t>
        </w:r>
        <w:r w:rsidR="00CB3EC2">
          <w:rPr>
            <w:rFonts w:ascii="Times New Roman" w:hAnsi="Times New Roman" w:cs="Times New Roman"/>
            <w:color w:val="000000"/>
            <w:kern w:val="0"/>
            <w:sz w:val="20"/>
            <w:szCs w:val="20"/>
          </w:rPr>
          <w:t>are</w:t>
        </w:r>
      </w:ins>
      <w:del w:id="285" w:author="matsuo@ess.sci.osaka-u.ac.jp" w:date="2019-01-17T16:37:00Z">
        <w:r w:rsidDel="00CB3EC2">
          <w:rPr>
            <w:rFonts w:ascii="Times New Roman" w:hAnsi="Times New Roman" w:cs="Times New Roman"/>
            <w:color w:val="000000"/>
            <w:kern w:val="0"/>
            <w:sz w:val="20"/>
            <w:szCs w:val="20"/>
          </w:rPr>
          <w:delText>is</w:delText>
        </w:r>
      </w:del>
      <w:r>
        <w:rPr>
          <w:rFonts w:ascii="Times New Roman" w:hAnsi="Times New Roman" w:cs="Times New Roman"/>
          <w:color w:val="000000"/>
          <w:kern w:val="0"/>
          <w:sz w:val="20"/>
          <w:szCs w:val="20"/>
        </w:rPr>
        <w:t xml:space="preserve"> </w:t>
      </w:r>
      <w:ins w:id="286" w:author="matsuo@ess.sci.osaka-u.ac.jp" w:date="2019-01-17T16:37:00Z">
        <w:r w:rsidR="00CB3EC2">
          <w:rPr>
            <w:rFonts w:ascii="Times New Roman" w:hAnsi="Times New Roman" w:cs="Times New Roman"/>
            <w:color w:val="000000"/>
            <w:kern w:val="0"/>
            <w:sz w:val="20"/>
            <w:szCs w:val="20"/>
          </w:rPr>
          <w:t>c</w:t>
        </w:r>
        <w:r w:rsidR="00B111BA">
          <w:rPr>
            <w:rFonts w:ascii="Times New Roman" w:hAnsi="Times New Roman" w:cs="Times New Roman"/>
            <w:color w:val="000000"/>
            <w:kern w:val="0"/>
            <w:sz w:val="20"/>
            <w:szCs w:val="20"/>
          </w:rPr>
          <w:t>l</w:t>
        </w:r>
        <w:r w:rsidR="00CB3EC2">
          <w:rPr>
            <w:rFonts w:ascii="Times New Roman" w:hAnsi="Times New Roman" w:cs="Times New Roman"/>
            <w:color w:val="000000"/>
            <w:kern w:val="0"/>
            <w:sz w:val="20"/>
            <w:szCs w:val="20"/>
          </w:rPr>
          <w:t xml:space="preserve">early </w:t>
        </w:r>
      </w:ins>
      <w:r>
        <w:rPr>
          <w:rFonts w:ascii="Times New Roman" w:hAnsi="Times New Roman" w:cs="Times New Roman"/>
          <w:color w:val="000000"/>
          <w:kern w:val="0"/>
          <w:sz w:val="20"/>
          <w:szCs w:val="20"/>
        </w:rPr>
        <w:t>worse than th</w:t>
      </w:r>
      <w:ins w:id="287" w:author="matsuo@ess.sci.osaka-u.ac.jp" w:date="2019-01-17T16:37:00Z">
        <w:r w:rsidR="00B111BA">
          <w:rPr>
            <w:rFonts w:ascii="Times New Roman" w:hAnsi="Times New Roman" w:cs="Times New Roman"/>
            <w:color w:val="000000"/>
            <w:kern w:val="0"/>
            <w:sz w:val="20"/>
            <w:szCs w:val="20"/>
          </w:rPr>
          <w:t xml:space="preserve">ose </w:t>
        </w:r>
      </w:ins>
      <w:ins w:id="288" w:author="matsuo@ess.sci.osaka-u.ac.jp" w:date="2019-01-17T16:38:00Z">
        <w:r w:rsidR="009D58FE">
          <w:rPr>
            <w:rFonts w:ascii="Times New Roman" w:hAnsi="Times New Roman" w:cs="Times New Roman"/>
            <w:color w:val="000000"/>
            <w:kern w:val="0"/>
            <w:sz w:val="20"/>
            <w:szCs w:val="20"/>
          </w:rPr>
          <w:t xml:space="preserve">for the </w:t>
        </w:r>
      </w:ins>
      <w:del w:id="289" w:author="matsuo@ess.sci.osaka-u.ac.jp" w:date="2019-01-17T16:37:00Z">
        <w:r w:rsidDel="00B111BA">
          <w:rPr>
            <w:rFonts w:ascii="Times New Roman" w:hAnsi="Times New Roman" w:cs="Times New Roman"/>
            <w:color w:val="000000"/>
            <w:kern w:val="0"/>
            <w:sz w:val="20"/>
            <w:szCs w:val="20"/>
          </w:rPr>
          <w:delText>at</w:delText>
        </w:r>
        <w:r w:rsidDel="009D58FE">
          <w:rPr>
            <w:rFonts w:ascii="Times New Roman" w:hAnsi="Times New Roman" w:cs="Times New Roman"/>
            <w:color w:val="000000"/>
            <w:kern w:val="0"/>
            <w:sz w:val="20"/>
            <w:szCs w:val="20"/>
          </w:rPr>
          <w:delText xml:space="preserve"> in</w:delText>
        </w:r>
      </w:del>
      <w:del w:id="290" w:author="matsuo@ess.sci.osaka-u.ac.jp" w:date="2019-01-17T16:38:00Z">
        <w:r w:rsidDel="009D58FE">
          <w:rPr>
            <w:rFonts w:ascii="Times New Roman" w:hAnsi="Times New Roman" w:cs="Times New Roman"/>
            <w:color w:val="000000"/>
            <w:kern w:val="0"/>
            <w:sz w:val="20"/>
            <w:szCs w:val="20"/>
          </w:rPr>
          <w:delText xml:space="preserve"> </w:delText>
        </w:r>
      </w:del>
      <w:r>
        <w:rPr>
          <w:rFonts w:ascii="Times New Roman" w:hAnsi="Times New Roman" w:cs="Times New Roman"/>
          <w:color w:val="000000"/>
          <w:kern w:val="0"/>
          <w:sz w:val="20"/>
          <w:szCs w:val="20"/>
        </w:rPr>
        <w:t>metal-rich one</w:t>
      </w:r>
      <w:ins w:id="291" w:author="matsuo@ess.sci.osaka-u.ac.jp" w:date="2019-01-17T16:38:00Z">
        <w:r w:rsidR="009D58FE">
          <w:rPr>
            <w:rFonts w:ascii="Times New Roman" w:hAnsi="Times New Roman" w:cs="Times New Roman"/>
            <w:color w:val="000000"/>
            <w:kern w:val="0"/>
            <w:sz w:val="20"/>
            <w:szCs w:val="20"/>
          </w:rPr>
          <w:t>s</w:t>
        </w:r>
      </w:ins>
      <w:del w:id="292" w:author="matsuo@ess.sci.osaka-u.ac.jp" w:date="2019-01-17T16:36:00Z">
        <w:r w:rsidDel="00B61652">
          <w:rPr>
            <w:rFonts w:ascii="Times New Roman" w:hAnsi="Times New Roman" w:cs="Times New Roman"/>
            <w:color w:val="000000"/>
            <w:kern w:val="0"/>
            <w:sz w:val="20"/>
            <w:szCs w:val="20"/>
          </w:rPr>
          <w:delText>. In contrast</w:delText>
        </w:r>
      </w:del>
      <w:ins w:id="293" w:author="matsuo@ess.sci.osaka-u.ac.jp" w:date="2019-01-17T16:45:00Z">
        <w:r w:rsidR="00C7600A">
          <w:rPr>
            <w:rFonts w:ascii="Times New Roman" w:hAnsi="Times New Roman" w:cs="Times New Roman"/>
            <w:color w:val="000000"/>
            <w:kern w:val="0"/>
            <w:sz w:val="20"/>
            <w:szCs w:val="20"/>
          </w:rPr>
          <w:t xml:space="preserve">. </w:t>
        </w:r>
      </w:ins>
      <w:ins w:id="294" w:author="matsuo@ess.sci.osaka-u.ac.jp" w:date="2019-01-17T16:46:00Z">
        <w:r w:rsidR="00C7600A">
          <w:rPr>
            <w:rFonts w:ascii="Times New Roman" w:hAnsi="Times New Roman" w:cs="Times New Roman"/>
            <w:color w:val="000000"/>
            <w:kern w:val="0"/>
            <w:sz w:val="20"/>
            <w:szCs w:val="20"/>
          </w:rPr>
          <w:t>In contrast,</w:t>
        </w:r>
      </w:ins>
      <w:del w:id="295" w:author="matsuo@ess.sci.osaka-u.ac.jp" w:date="2019-01-17T16:45:00Z">
        <w:r w:rsidDel="00C7600A">
          <w:rPr>
            <w:rFonts w:ascii="Times New Roman" w:hAnsi="Times New Roman" w:cs="Times New Roman"/>
            <w:color w:val="000000"/>
            <w:kern w:val="0"/>
            <w:sz w:val="20"/>
            <w:szCs w:val="20"/>
          </w:rPr>
          <w:delText>,</w:delText>
        </w:r>
      </w:del>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the</w:t>
      </w:r>
      <w:ins w:id="296" w:author="matsuo@ess.sci.osaka-u.ac.jp" w:date="2019-01-17T16:46:00Z">
        <w:r w:rsidR="00C7600A">
          <w:rPr>
            <w:rFonts w:ascii="Times New Roman" w:hAnsi="Times New Roman" w:cs="Times New Roman"/>
            <w:color w:val="000000"/>
            <w:kern w:val="0"/>
            <w:sz w:val="20"/>
            <w:szCs w:val="20"/>
          </w:rPr>
          <w:t xml:space="preserve"> detectable semi-major axis for the </w:t>
        </w:r>
      </w:ins>
      <w:ins w:id="297" w:author="matsuo@ess.sci.osaka-u.ac.jp" w:date="2019-01-17T16:47:00Z">
        <w:r w:rsidR="00C7600A">
          <w:rPr>
            <w:rFonts w:ascii="Times New Roman" w:hAnsi="Times New Roman" w:cs="Times New Roman"/>
            <w:color w:val="000000"/>
            <w:kern w:val="0"/>
            <w:sz w:val="20"/>
            <w:szCs w:val="20"/>
          </w:rPr>
          <w:t>or</w:t>
        </w:r>
      </w:ins>
      <w:ins w:id="298" w:author="matsuo@ess.sci.osaka-u.ac.jp" w:date="2019-01-17T16:48:00Z">
        <w:r w:rsidR="00C7600A">
          <w:rPr>
            <w:rFonts w:ascii="Times New Roman" w:hAnsi="Times New Roman" w:cs="Times New Roman"/>
            <w:color w:val="000000"/>
            <w:kern w:val="0"/>
            <w:sz w:val="20"/>
            <w:szCs w:val="20"/>
          </w:rPr>
          <w:t>iginal samples</w:t>
        </w:r>
      </w:ins>
      <w:ins w:id="299" w:author="matsuo@ess.sci.osaka-u.ac.jp" w:date="2019-01-17T16:46:00Z">
        <w:r w:rsidR="00C7600A">
          <w:rPr>
            <w:rFonts w:ascii="Times New Roman" w:hAnsi="Times New Roman" w:cs="Times New Roman"/>
            <w:color w:val="000000"/>
            <w:kern w:val="0"/>
            <w:sz w:val="20"/>
            <w:szCs w:val="20"/>
          </w:rPr>
          <w:t xml:space="preserve"> </w:t>
        </w:r>
      </w:ins>
      <w:del w:id="300" w:author="matsuo@ess.sci.osaka-u.ac.jp" w:date="2019-01-17T16:46:00Z">
        <w:r w:rsidDel="00C7600A">
          <w:rPr>
            <w:rFonts w:ascii="Times New Roman" w:hAnsi="Times New Roman" w:cs="Times New Roman"/>
            <w:color w:val="000000"/>
            <w:kern w:val="0"/>
            <w:sz w:val="20"/>
            <w:szCs w:val="20"/>
          </w:rPr>
          <w:delText xml:space="preserve"> observation term</w:delText>
        </w:r>
      </w:del>
      <w:ins w:id="301" w:author="matsuo@ess.sci.osaka-u.ac.jp" w:date="2019-01-17T16:46:00Z">
        <w:r w:rsidR="00C7600A">
          <w:rPr>
            <w:rFonts w:ascii="Times New Roman" w:hAnsi="Times New Roman" w:cs="Times New Roman"/>
            <w:color w:val="000000"/>
            <w:kern w:val="0"/>
            <w:sz w:val="20"/>
            <w:szCs w:val="20"/>
          </w:rPr>
          <w:t>orbiting</w:t>
        </w:r>
      </w:ins>
      <w:del w:id="302" w:author="matsuo@ess.sci.osaka-u.ac.jp" w:date="2019-01-17T16:45:00Z">
        <w:r w:rsidDel="00C7600A">
          <w:rPr>
            <w:rFonts w:ascii="Times New Roman" w:hAnsi="Times New Roman" w:cs="Times New Roman"/>
            <w:color w:val="000000"/>
            <w:kern w:val="0"/>
            <w:sz w:val="20"/>
            <w:szCs w:val="20"/>
          </w:rPr>
          <w:delText xml:space="preserve"> in</w:delText>
        </w:r>
      </w:del>
      <w:r>
        <w:rPr>
          <w:rFonts w:ascii="Times New Roman" w:hAnsi="Times New Roman" w:cs="Times New Roman"/>
          <w:color w:val="000000"/>
          <w:kern w:val="0"/>
          <w:sz w:val="20"/>
          <w:szCs w:val="20"/>
        </w:rPr>
        <w:t xml:space="preserve"> the metal-rich </w:t>
      </w:r>
      <w:ins w:id="303" w:author="matsuo@ess.sci.osaka-u.ac.jp" w:date="2019-01-17T16:48:00Z">
        <w:r w:rsidR="00C7600A">
          <w:rPr>
            <w:rFonts w:ascii="Times New Roman" w:hAnsi="Times New Roman" w:cs="Times New Roman"/>
            <w:color w:val="000000"/>
            <w:kern w:val="0"/>
            <w:sz w:val="20"/>
            <w:szCs w:val="20"/>
          </w:rPr>
          <w:t>stars</w:t>
        </w:r>
      </w:ins>
      <w:del w:id="304" w:author="matsuo@ess.sci.osaka-u.ac.jp" w:date="2019-01-17T16:45:00Z">
        <w:r w:rsidDel="00C7600A">
          <w:rPr>
            <w:rFonts w:ascii="Times New Roman" w:hAnsi="Times New Roman" w:cs="Times New Roman"/>
            <w:color w:val="000000"/>
            <w:kern w:val="0"/>
            <w:sz w:val="20"/>
            <w:szCs w:val="20"/>
          </w:rPr>
          <w:delText>region</w:delText>
        </w:r>
      </w:del>
      <w:r>
        <w:rPr>
          <w:rFonts w:ascii="Times New Roman" w:hAnsi="Times New Roman" w:cs="Times New Roman"/>
          <w:color w:val="000000"/>
          <w:kern w:val="0"/>
          <w:sz w:val="20"/>
          <w:szCs w:val="20"/>
        </w:rPr>
        <w:t xml:space="preserve"> </w:t>
      </w:r>
      <w:ins w:id="305" w:author="matsuo@ess.sci.osaka-u.ac.jp" w:date="2019-01-17T16:45:00Z">
        <w:r w:rsidR="00C7600A">
          <w:rPr>
            <w:rFonts w:ascii="Times New Roman" w:hAnsi="Times New Roman" w:cs="Times New Roman"/>
            <w:color w:val="000000"/>
            <w:kern w:val="0"/>
            <w:sz w:val="20"/>
            <w:szCs w:val="20"/>
          </w:rPr>
          <w:t>are</w:t>
        </w:r>
      </w:ins>
      <w:del w:id="306" w:author="matsuo@ess.sci.osaka-u.ac.jp" w:date="2019-01-17T16:45:00Z">
        <w:r w:rsidDel="00C7600A">
          <w:rPr>
            <w:rFonts w:ascii="Times New Roman" w:hAnsi="Times New Roman" w:cs="Times New Roman"/>
            <w:color w:val="000000"/>
            <w:kern w:val="0"/>
            <w:sz w:val="20"/>
            <w:szCs w:val="20"/>
          </w:rPr>
          <w:delText>is</w:delText>
        </w:r>
      </w:del>
      <w:r>
        <w:rPr>
          <w:rFonts w:ascii="Times New Roman" w:hAnsi="Times New Roman" w:cs="Times New Roman"/>
          <w:color w:val="000000"/>
          <w:kern w:val="0"/>
          <w:sz w:val="20"/>
          <w:szCs w:val="20"/>
        </w:rPr>
        <w:t xml:space="preserve"> </w:t>
      </w:r>
      <w:ins w:id="307" w:author="matsuo@ess.sci.osaka-u.ac.jp" w:date="2019-01-17T16:48:00Z">
        <w:r w:rsidR="00C7600A">
          <w:rPr>
            <w:rFonts w:ascii="Times New Roman" w:hAnsi="Times New Roman" w:cs="Times New Roman"/>
            <w:color w:val="000000"/>
            <w:kern w:val="0"/>
            <w:sz w:val="20"/>
            <w:szCs w:val="20"/>
          </w:rPr>
          <w:t xml:space="preserve">slightly wider </w:t>
        </w:r>
      </w:ins>
      <w:del w:id="308" w:author="matsuo@ess.sci.osaka-u.ac.jp" w:date="2019-01-17T16:48:00Z">
        <w:r w:rsidDel="00365B27">
          <w:rPr>
            <w:rFonts w:ascii="Times New Roman" w:hAnsi="Times New Roman" w:cs="Times New Roman"/>
            <w:color w:val="000000"/>
            <w:kern w:val="0"/>
            <w:sz w:val="20"/>
            <w:szCs w:val="20"/>
          </w:rPr>
          <w:delText>shorter</w:delText>
        </w:r>
        <w:r w:rsidDel="00365B27">
          <w:rPr>
            <w:rFonts w:ascii="Times New Roman" w:hAnsi="Times New Roman" w:cs="Times New Roman" w:hint="eastAsia"/>
            <w:color w:val="000000"/>
            <w:kern w:val="0"/>
            <w:sz w:val="20"/>
            <w:szCs w:val="20"/>
          </w:rPr>
          <w:delText xml:space="preserve"> </w:delText>
        </w:r>
        <w:r w:rsidDel="00365B27">
          <w:rPr>
            <w:rFonts w:ascii="Times New Roman" w:hAnsi="Times New Roman" w:cs="Times New Roman"/>
            <w:color w:val="000000"/>
            <w:kern w:val="0"/>
            <w:sz w:val="20"/>
            <w:szCs w:val="20"/>
          </w:rPr>
          <w:delText>than</w:delText>
        </w:r>
      </w:del>
      <w:ins w:id="309" w:author="matsuo@ess.sci.osaka-u.ac.jp" w:date="2019-01-17T16:48:00Z">
        <w:r w:rsidR="00365B27">
          <w:rPr>
            <w:rFonts w:ascii="Times New Roman" w:hAnsi="Times New Roman" w:cs="Times New Roman"/>
            <w:color w:val="000000"/>
            <w:kern w:val="0"/>
            <w:sz w:val="20"/>
            <w:szCs w:val="20"/>
          </w:rPr>
          <w:t xml:space="preserve">compared to </w:t>
        </w:r>
      </w:ins>
      <w:del w:id="310" w:author="matsuo@ess.sci.osaka-u.ac.jp" w:date="2019-01-17T16:48:00Z">
        <w:r w:rsidDel="00365B27">
          <w:rPr>
            <w:rFonts w:ascii="Times New Roman" w:hAnsi="Times New Roman" w:cs="Times New Roman"/>
            <w:color w:val="000000"/>
            <w:kern w:val="0"/>
            <w:sz w:val="20"/>
            <w:szCs w:val="20"/>
          </w:rPr>
          <w:delText xml:space="preserve"> </w:delText>
        </w:r>
      </w:del>
      <w:r>
        <w:rPr>
          <w:rFonts w:ascii="Times New Roman" w:hAnsi="Times New Roman" w:cs="Times New Roman"/>
          <w:color w:val="000000"/>
          <w:kern w:val="0"/>
          <w:sz w:val="20"/>
          <w:szCs w:val="20"/>
        </w:rPr>
        <w:t>th</w:t>
      </w:r>
      <w:ins w:id="311" w:author="matsuo@ess.sci.osaka-u.ac.jp" w:date="2019-01-17T16:45:00Z">
        <w:r w:rsidR="00C7600A">
          <w:rPr>
            <w:rFonts w:ascii="Times New Roman" w:hAnsi="Times New Roman" w:cs="Times New Roman"/>
            <w:color w:val="000000"/>
            <w:kern w:val="0"/>
            <w:sz w:val="20"/>
            <w:szCs w:val="20"/>
          </w:rPr>
          <w:t>ose</w:t>
        </w:r>
      </w:ins>
      <w:del w:id="312" w:author="matsuo@ess.sci.osaka-u.ac.jp" w:date="2019-01-17T16:45:00Z">
        <w:r w:rsidDel="00C7600A">
          <w:rPr>
            <w:rFonts w:ascii="Times New Roman" w:hAnsi="Times New Roman" w:cs="Times New Roman"/>
            <w:color w:val="000000"/>
            <w:kern w:val="0"/>
            <w:sz w:val="20"/>
            <w:szCs w:val="20"/>
          </w:rPr>
          <w:delText>at</w:delText>
        </w:r>
      </w:del>
      <w:r>
        <w:rPr>
          <w:rFonts w:ascii="Times New Roman" w:hAnsi="Times New Roman" w:cs="Times New Roman"/>
          <w:color w:val="000000"/>
          <w:kern w:val="0"/>
          <w:sz w:val="20"/>
          <w:szCs w:val="20"/>
        </w:rPr>
        <w:t xml:space="preserve"> </w:t>
      </w:r>
      <w:ins w:id="313" w:author="matsuo@ess.sci.osaka-u.ac.jp" w:date="2019-01-17T16:45:00Z">
        <w:r w:rsidR="00C7600A">
          <w:rPr>
            <w:rFonts w:ascii="Times New Roman" w:hAnsi="Times New Roman" w:cs="Times New Roman"/>
            <w:color w:val="000000"/>
            <w:kern w:val="0"/>
            <w:sz w:val="20"/>
            <w:szCs w:val="20"/>
          </w:rPr>
          <w:t>of</w:t>
        </w:r>
      </w:ins>
      <w:del w:id="314" w:author="matsuo@ess.sci.osaka-u.ac.jp" w:date="2019-01-17T16:45:00Z">
        <w:r w:rsidDel="00C7600A">
          <w:rPr>
            <w:rFonts w:ascii="Times New Roman" w:hAnsi="Times New Roman" w:cs="Times New Roman"/>
            <w:color w:val="000000"/>
            <w:kern w:val="0"/>
            <w:sz w:val="20"/>
            <w:szCs w:val="20"/>
          </w:rPr>
          <w:delText>in</w:delText>
        </w:r>
      </w:del>
      <w:r>
        <w:rPr>
          <w:rFonts w:ascii="Times New Roman" w:hAnsi="Times New Roman" w:cs="Times New Roman"/>
          <w:color w:val="000000"/>
          <w:kern w:val="0"/>
          <w:sz w:val="20"/>
          <w:szCs w:val="20"/>
        </w:rPr>
        <w:t xml:space="preserve"> </w:t>
      </w:r>
      <w:ins w:id="315" w:author="matsuo@ess.sci.osaka-u.ac.jp" w:date="2019-01-17T16:48:00Z">
        <w:r w:rsidR="00365B27">
          <w:rPr>
            <w:rFonts w:ascii="Times New Roman" w:hAnsi="Times New Roman" w:cs="Times New Roman"/>
            <w:color w:val="000000"/>
            <w:kern w:val="0"/>
            <w:sz w:val="20"/>
            <w:szCs w:val="20"/>
          </w:rPr>
          <w:t xml:space="preserve">the </w:t>
        </w:r>
      </w:ins>
      <w:r>
        <w:rPr>
          <w:rFonts w:ascii="Times New Roman" w:hAnsi="Times New Roman" w:cs="Times New Roman"/>
          <w:color w:val="000000"/>
          <w:kern w:val="0"/>
          <w:sz w:val="20"/>
          <w:szCs w:val="20"/>
        </w:rPr>
        <w:t xml:space="preserve">metal-poor </w:t>
      </w:r>
      <w:ins w:id="316" w:author="matsuo@ess.sci.osaka-u.ac.jp" w:date="2019-01-17T16:49:00Z">
        <w:r w:rsidR="00365B27">
          <w:rPr>
            <w:rFonts w:ascii="Times New Roman" w:hAnsi="Times New Roman" w:cs="Times New Roman"/>
            <w:color w:val="000000"/>
            <w:kern w:val="0"/>
            <w:sz w:val="20"/>
            <w:szCs w:val="20"/>
          </w:rPr>
          <w:t>samples</w:t>
        </w:r>
      </w:ins>
      <w:del w:id="317" w:author="matsuo@ess.sci.osaka-u.ac.jp" w:date="2019-01-17T16:49:00Z">
        <w:r w:rsidDel="00365B27">
          <w:rPr>
            <w:rFonts w:ascii="Times New Roman" w:hAnsi="Times New Roman" w:cs="Times New Roman"/>
            <w:color w:val="000000"/>
            <w:kern w:val="0"/>
            <w:sz w:val="20"/>
            <w:szCs w:val="20"/>
          </w:rPr>
          <w:delText>one</w:delText>
        </w:r>
      </w:del>
      <w:r>
        <w:rPr>
          <w:rFonts w:ascii="Times New Roman" w:hAnsi="Times New Roman" w:cs="Times New Roman"/>
          <w:color w:val="000000"/>
          <w:kern w:val="0"/>
          <w:sz w:val="20"/>
          <w:szCs w:val="20"/>
        </w:rPr>
        <w:t>. Thus, the selection effect</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of </w:t>
      </w:r>
      <w:ins w:id="318" w:author="matsuo@ess.sci.osaka-u.ac.jp" w:date="2019-01-17T16:49:00Z">
        <w:r w:rsidR="00365B27">
          <w:rPr>
            <w:rFonts w:ascii="Times New Roman" w:hAnsi="Times New Roman" w:cs="Times New Roman"/>
            <w:color w:val="000000"/>
            <w:kern w:val="0"/>
            <w:sz w:val="20"/>
            <w:szCs w:val="20"/>
          </w:rPr>
          <w:t xml:space="preserve">the </w:t>
        </w:r>
      </w:ins>
      <w:r>
        <w:rPr>
          <w:rFonts w:ascii="Times New Roman" w:hAnsi="Times New Roman" w:cs="Times New Roman"/>
          <w:color w:val="000000"/>
          <w:kern w:val="0"/>
          <w:sz w:val="20"/>
          <w:szCs w:val="20"/>
        </w:rPr>
        <w:t xml:space="preserve">radial velocity </w:t>
      </w:r>
      <w:ins w:id="319" w:author="matsuo@ess.sci.osaka-u.ac.jp" w:date="2019-01-17T16:49:00Z">
        <w:r w:rsidR="00365B27">
          <w:rPr>
            <w:rFonts w:ascii="Times New Roman" w:hAnsi="Times New Roman" w:cs="Times New Roman"/>
            <w:color w:val="000000"/>
            <w:kern w:val="0"/>
            <w:sz w:val="20"/>
            <w:szCs w:val="20"/>
          </w:rPr>
          <w:t xml:space="preserve">measurements </w:t>
        </w:r>
      </w:ins>
      <w:r>
        <w:rPr>
          <w:rFonts w:ascii="Times New Roman" w:hAnsi="Times New Roman" w:cs="Times New Roman"/>
          <w:color w:val="000000"/>
          <w:kern w:val="0"/>
          <w:sz w:val="20"/>
          <w:szCs w:val="20"/>
        </w:rPr>
        <w:t>depends on the host-star metallicity</w:t>
      </w:r>
      <w:ins w:id="320" w:author="matsuo@ess.sci.osaka-u.ac.jp" w:date="2019-01-17T16:49:00Z">
        <w:r w:rsidR="00064846">
          <w:rPr>
            <w:rFonts w:ascii="Times New Roman" w:hAnsi="Times New Roman" w:cs="Times New Roman"/>
            <w:color w:val="000000"/>
            <w:kern w:val="0"/>
            <w:sz w:val="20"/>
            <w:szCs w:val="20"/>
          </w:rPr>
          <w:t xml:space="preserve"> and </w:t>
        </w:r>
      </w:ins>
      <w:ins w:id="321" w:author="matsuo@ess.sci.osaka-u.ac.jp" w:date="2019-01-17T16:50:00Z">
        <w:r w:rsidR="00872F2E">
          <w:rPr>
            <w:rFonts w:ascii="Times New Roman" w:hAnsi="Times New Roman" w:cs="Times New Roman"/>
            <w:color w:val="000000"/>
            <w:kern w:val="0"/>
            <w:sz w:val="20"/>
            <w:szCs w:val="20"/>
          </w:rPr>
          <w:t xml:space="preserve">affect the </w:t>
        </w:r>
      </w:ins>
      <w:del w:id="322" w:author="matsuo@ess.sci.osaka-u.ac.jp" w:date="2019-01-17T16:50:00Z">
        <w:r w:rsidDel="00872F2E">
          <w:rPr>
            <w:rFonts w:ascii="Times New Roman" w:hAnsi="Times New Roman" w:cs="Times New Roman"/>
            <w:color w:val="000000"/>
            <w:kern w:val="0"/>
            <w:sz w:val="20"/>
            <w:szCs w:val="20"/>
          </w:rPr>
          <w:delText>.</w:delText>
        </w:r>
        <w:r w:rsidDel="00872F2E">
          <w:rPr>
            <w:rFonts w:ascii="Times New Roman" w:hAnsi="Times New Roman" w:cs="Times New Roman" w:hint="eastAsia"/>
            <w:color w:val="000000"/>
            <w:kern w:val="0"/>
            <w:sz w:val="20"/>
            <w:szCs w:val="20"/>
          </w:rPr>
          <w:delText xml:space="preserve"> </w:delText>
        </w:r>
        <w:r w:rsidDel="00872F2E">
          <w:rPr>
            <w:rFonts w:ascii="Times New Roman" w:hAnsi="Times New Roman" w:cs="Times New Roman"/>
            <w:color w:val="000000"/>
            <w:kern w:val="0"/>
            <w:sz w:val="20"/>
            <w:szCs w:val="20"/>
          </w:rPr>
          <w:delText>This selection effect complicates</w:delText>
        </w:r>
      </w:del>
      <w:ins w:id="323" w:author="matsuo@ess.sci.osaka-u.ac.jp" w:date="2019-01-17T16:50:00Z">
        <w:r w:rsidR="00872F2E">
          <w:rPr>
            <w:rFonts w:ascii="Times New Roman" w:hAnsi="Times New Roman" w:cs="Times New Roman"/>
            <w:color w:val="000000"/>
            <w:kern w:val="0"/>
            <w:sz w:val="20"/>
            <w:szCs w:val="20"/>
          </w:rPr>
          <w:t xml:space="preserve">distributions of masses and semi-major axes </w:t>
        </w:r>
      </w:ins>
      <w:ins w:id="324" w:author="matsuo@ess.sci.osaka-u.ac.jp" w:date="2019-01-17T16:51:00Z">
        <w:r w:rsidR="00872F2E">
          <w:rPr>
            <w:rFonts w:ascii="Times New Roman" w:hAnsi="Times New Roman" w:cs="Times New Roman"/>
            <w:color w:val="000000"/>
            <w:kern w:val="0"/>
            <w:sz w:val="20"/>
            <w:szCs w:val="20"/>
          </w:rPr>
          <w:t>for the two original sub-samples orbiting the metal-rich and -poor samples.</w:t>
        </w:r>
      </w:ins>
      <w:r>
        <w:rPr>
          <w:rFonts w:ascii="Times New Roman" w:hAnsi="Times New Roman" w:cs="Times New Roman"/>
          <w:color w:val="000000"/>
          <w:kern w:val="0"/>
          <w:sz w:val="20"/>
          <w:szCs w:val="20"/>
        </w:rPr>
        <w:t xml:space="preserve"> </w:t>
      </w:r>
    </w:p>
    <w:p w:rsidR="00683DB9" w:rsidRDefault="00E833D8" w:rsidP="00E92BA7">
      <w:pPr>
        <w:autoSpaceDE w:val="0"/>
        <w:autoSpaceDN w:val="0"/>
        <w:adjustRightInd w:val="0"/>
        <w:ind w:firstLineChars="250" w:firstLine="500"/>
        <w:jc w:val="left"/>
        <w:rPr>
          <w:ins w:id="325" w:author="matsuo@ess.sci.osaka-u.ac.jp" w:date="2019-01-18T11:35:00Z"/>
          <w:rFonts w:ascii="Times New Roman" w:hAnsi="Times New Roman" w:cs="Times New Roman"/>
          <w:color w:val="000000"/>
          <w:kern w:val="0"/>
          <w:sz w:val="20"/>
          <w:szCs w:val="20"/>
        </w:rPr>
      </w:pPr>
      <w:del w:id="326" w:author="matsuo@ess.sci.osaka-u.ac.jp" w:date="2019-01-17T16:51:00Z">
        <w:r w:rsidDel="00872F2E">
          <w:rPr>
            <w:rFonts w:ascii="Times New Roman" w:hAnsi="Times New Roman" w:cs="Times New Roman"/>
            <w:color w:val="000000"/>
            <w:kern w:val="0"/>
            <w:sz w:val="20"/>
            <w:szCs w:val="20"/>
          </w:rPr>
          <w:delText>the derivation of the</w:delText>
        </w:r>
        <w:r w:rsidDel="00872F2E">
          <w:rPr>
            <w:rFonts w:ascii="Times New Roman" w:hAnsi="Times New Roman" w:cs="Times New Roman" w:hint="eastAsia"/>
            <w:color w:val="000000"/>
            <w:kern w:val="0"/>
            <w:sz w:val="20"/>
            <w:szCs w:val="20"/>
          </w:rPr>
          <w:delText xml:space="preserve"> </w:delText>
        </w:r>
        <w:r w:rsidDel="00872F2E">
          <w:rPr>
            <w:rFonts w:ascii="Times New Roman" w:hAnsi="Times New Roman" w:cs="Times New Roman"/>
            <w:color w:val="000000"/>
            <w:kern w:val="0"/>
            <w:sz w:val="20"/>
            <w:szCs w:val="20"/>
          </w:rPr>
          <w:delText>real planetary distribution.</w:delText>
        </w:r>
      </w:del>
      <w:ins w:id="327" w:author="matsuo@ess.sci.osaka-u.ac.jp" w:date="2019-01-17T16:52:00Z">
        <w:r w:rsidR="00101C9D">
          <w:rPr>
            <w:rFonts w:ascii="Times New Roman" w:hAnsi="Times New Roman" w:cs="Times New Roman"/>
            <w:color w:val="000000"/>
            <w:kern w:val="0"/>
            <w:sz w:val="20"/>
            <w:szCs w:val="20"/>
          </w:rPr>
          <w:t>F</w:t>
        </w:r>
      </w:ins>
      <w:del w:id="328" w:author="matsuo@ess.sci.osaka-u.ac.jp" w:date="2019-01-17T16:51:00Z">
        <w:r w:rsidDel="00872F2E">
          <w:rPr>
            <w:rFonts w:ascii="Times New Roman" w:hAnsi="Times New Roman" w:cs="Times New Roman"/>
            <w:color w:val="000000"/>
            <w:kern w:val="0"/>
            <w:sz w:val="20"/>
            <w:szCs w:val="20"/>
          </w:rPr>
          <w:delText xml:space="preserve"> </w:delText>
        </w:r>
      </w:del>
      <w:del w:id="329" w:author="matsuo@ess.sci.osaka-u.ac.jp" w:date="2019-01-17T16:52:00Z">
        <w:r w:rsidDel="00101C9D">
          <w:rPr>
            <w:rFonts w:ascii="Times New Roman" w:hAnsi="Times New Roman" w:cs="Times New Roman"/>
            <w:color w:val="000000"/>
            <w:kern w:val="0"/>
            <w:sz w:val="20"/>
            <w:szCs w:val="20"/>
          </w:rPr>
          <w:delText>Then, f</w:delText>
        </w:r>
      </w:del>
      <w:r>
        <w:rPr>
          <w:rFonts w:ascii="Times New Roman" w:hAnsi="Times New Roman" w:cs="Times New Roman"/>
          <w:color w:val="000000"/>
          <w:kern w:val="0"/>
          <w:sz w:val="20"/>
          <w:szCs w:val="20"/>
        </w:rPr>
        <w:t>ocusing</w:t>
      </w:r>
      <w:ins w:id="330" w:author="matsuo@ess.sci.osaka-u.ac.jp" w:date="2019-01-17T16:52:00Z">
        <w:r w:rsidR="00101C9D">
          <w:rPr>
            <w:rFonts w:ascii="Times New Roman" w:hAnsi="Times New Roman" w:cs="Times New Roman"/>
            <w:color w:val="000000"/>
            <w:kern w:val="0"/>
            <w:sz w:val="20"/>
            <w:szCs w:val="20"/>
          </w:rPr>
          <w:t xml:space="preserve"> on a fact</w:t>
        </w:r>
      </w:ins>
      <w:r>
        <w:rPr>
          <w:rFonts w:ascii="Times New Roman" w:hAnsi="Times New Roman" w:cs="Times New Roman"/>
          <w:color w:val="000000"/>
          <w:kern w:val="0"/>
          <w:sz w:val="20"/>
          <w:szCs w:val="20"/>
        </w:rPr>
        <w:t xml:space="preserve"> that the distribution</w:t>
      </w:r>
      <w:ins w:id="331" w:author="matsuo@ess.sci.osaka-u.ac.jp" w:date="2019-01-17T16:53:00Z">
        <w:r w:rsidR="00101C9D">
          <w:rPr>
            <w:rFonts w:ascii="Times New Roman" w:hAnsi="Times New Roman" w:cs="Times New Roman"/>
            <w:color w:val="000000"/>
            <w:kern w:val="0"/>
            <w:sz w:val="20"/>
            <w:szCs w:val="20"/>
          </w:rPr>
          <w:t>s</w:t>
        </w:r>
      </w:ins>
      <w:r>
        <w:rPr>
          <w:rFonts w:ascii="Times New Roman" w:hAnsi="Times New Roman" w:cs="Times New Roman"/>
          <w:color w:val="000000"/>
          <w:kern w:val="0"/>
          <w:sz w:val="20"/>
          <w:szCs w:val="20"/>
        </w:rPr>
        <w:t xml:space="preserve"> of </w:t>
      </w:r>
      <w:ins w:id="332" w:author="matsuo@ess.sci.osaka-u.ac.jp" w:date="2019-01-17T16:53:00Z">
        <w:r w:rsidR="00101C9D">
          <w:rPr>
            <w:rFonts w:ascii="Times New Roman" w:hAnsi="Times New Roman" w:cs="Times New Roman"/>
            <w:color w:val="000000"/>
            <w:kern w:val="0"/>
            <w:sz w:val="20"/>
            <w:szCs w:val="20"/>
          </w:rPr>
          <w:t xml:space="preserve">masses and semi-major axes </w:t>
        </w:r>
      </w:ins>
      <w:del w:id="333" w:author="matsuo@ess.sci.osaka-u.ac.jp" w:date="2019-01-17T16:53:00Z">
        <w:r w:rsidDel="00101C9D">
          <w:rPr>
            <w:rFonts w:ascii="Times New Roman" w:hAnsi="Times New Roman" w:cs="Times New Roman"/>
            <w:color w:val="000000"/>
            <w:kern w:val="0"/>
            <w:sz w:val="20"/>
            <w:szCs w:val="20"/>
          </w:rPr>
          <w:delText xml:space="preserve">planets </w:delText>
        </w:r>
      </w:del>
      <w:ins w:id="334" w:author="matsuo@ess.sci.osaka-u.ac.jp" w:date="2019-01-17T16:53:00Z">
        <w:r w:rsidR="00101C9D">
          <w:rPr>
            <w:rFonts w:ascii="Times New Roman" w:hAnsi="Times New Roman" w:cs="Times New Roman"/>
            <w:color w:val="000000"/>
            <w:kern w:val="0"/>
            <w:sz w:val="20"/>
            <w:szCs w:val="20"/>
          </w:rPr>
          <w:t xml:space="preserve">for the original samples </w:t>
        </w:r>
      </w:ins>
      <w:r>
        <w:rPr>
          <w:rFonts w:ascii="Times New Roman" w:hAnsi="Times New Roman" w:cs="Times New Roman"/>
          <w:color w:val="000000"/>
          <w:kern w:val="0"/>
          <w:sz w:val="20"/>
          <w:szCs w:val="20"/>
        </w:rPr>
        <w:t>discovered in the metal-rich (-poor)</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region </w:t>
      </w:r>
      <w:ins w:id="335" w:author="matsuo@ess.sci.osaka-u.ac.jp" w:date="2019-01-17T16:53:00Z">
        <w:r w:rsidR="00101C9D">
          <w:rPr>
            <w:rFonts w:ascii="Times New Roman" w:hAnsi="Times New Roman" w:cs="Times New Roman"/>
            <w:color w:val="000000"/>
            <w:kern w:val="0"/>
            <w:sz w:val="20"/>
            <w:szCs w:val="20"/>
          </w:rPr>
          <w:t>are</w:t>
        </w:r>
      </w:ins>
      <w:del w:id="336" w:author="matsuo@ess.sci.osaka-u.ac.jp" w:date="2019-01-17T16:53:00Z">
        <w:r w:rsidDel="00101C9D">
          <w:rPr>
            <w:rFonts w:ascii="Times New Roman" w:hAnsi="Times New Roman" w:cs="Times New Roman"/>
            <w:color w:val="000000"/>
            <w:kern w:val="0"/>
            <w:sz w:val="20"/>
            <w:szCs w:val="20"/>
          </w:rPr>
          <w:delText>is</w:delText>
        </w:r>
      </w:del>
      <w:r>
        <w:rPr>
          <w:rFonts w:ascii="Times New Roman" w:hAnsi="Times New Roman" w:cs="Times New Roman"/>
          <w:color w:val="000000"/>
          <w:kern w:val="0"/>
          <w:sz w:val="20"/>
          <w:szCs w:val="20"/>
        </w:rPr>
        <w:t xml:space="preserve"> biased with the selection effect </w:t>
      </w:r>
      <w:ins w:id="337" w:author="matsuo@ess.sci.osaka-u.ac.jp" w:date="2019-01-17T16:54:00Z">
        <w:r w:rsidR="00101C9D">
          <w:rPr>
            <w:rFonts w:ascii="Times New Roman" w:hAnsi="Times New Roman" w:cs="Times New Roman"/>
            <w:color w:val="000000"/>
            <w:kern w:val="0"/>
            <w:sz w:val="20"/>
            <w:szCs w:val="20"/>
          </w:rPr>
          <w:t>of the radial velocity measurement</w:t>
        </w:r>
      </w:ins>
      <w:ins w:id="338" w:author="matsuo@ess.sci.osaka-u.ac.jp" w:date="2019-01-18T11:27:00Z">
        <w:r w:rsidR="00E92BA7">
          <w:rPr>
            <w:rFonts w:ascii="Times New Roman" w:hAnsi="Times New Roman" w:cs="Times New Roman"/>
            <w:color w:val="000000"/>
            <w:kern w:val="0"/>
            <w:sz w:val="20"/>
            <w:szCs w:val="20"/>
          </w:rPr>
          <w:t>s</w:t>
        </w:r>
      </w:ins>
      <w:ins w:id="339" w:author="matsuo@ess.sci.osaka-u.ac.jp" w:date="2019-01-17T16:54:00Z">
        <w:r w:rsidR="00101C9D">
          <w:rPr>
            <w:rFonts w:ascii="Times New Roman" w:hAnsi="Times New Roman" w:cs="Times New Roman"/>
            <w:color w:val="000000"/>
            <w:kern w:val="0"/>
            <w:sz w:val="20"/>
            <w:szCs w:val="20"/>
          </w:rPr>
          <w:t xml:space="preserve"> for</w:t>
        </w:r>
      </w:ins>
      <w:del w:id="340" w:author="matsuo@ess.sci.osaka-u.ac.jp" w:date="2019-01-17T16:54:00Z">
        <w:r w:rsidDel="00101C9D">
          <w:rPr>
            <w:rFonts w:ascii="Times New Roman" w:hAnsi="Times New Roman" w:cs="Times New Roman"/>
            <w:color w:val="000000"/>
            <w:kern w:val="0"/>
            <w:sz w:val="20"/>
            <w:szCs w:val="20"/>
          </w:rPr>
          <w:delText>in</w:delText>
        </w:r>
      </w:del>
      <w:r>
        <w:rPr>
          <w:rFonts w:ascii="Times New Roman" w:hAnsi="Times New Roman" w:cs="Times New Roman"/>
          <w:color w:val="000000"/>
          <w:kern w:val="0"/>
          <w:sz w:val="20"/>
          <w:szCs w:val="20"/>
        </w:rPr>
        <w:t xml:space="preserve"> the metal-rich</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(-poor)</w:t>
      </w:r>
      <w:ins w:id="341" w:author="matsuo@ess.sci.osaka-u.ac.jp" w:date="2019-01-17T16:54:00Z">
        <w:r w:rsidR="00101C9D">
          <w:rPr>
            <w:rFonts w:ascii="Times New Roman" w:hAnsi="Times New Roman" w:cs="Times New Roman"/>
            <w:color w:val="000000"/>
            <w:kern w:val="0"/>
            <w:sz w:val="20"/>
            <w:szCs w:val="20"/>
          </w:rPr>
          <w:t xml:space="preserve"> stars</w:t>
        </w:r>
      </w:ins>
      <w:del w:id="342" w:author="matsuo@ess.sci.osaka-u.ac.jp" w:date="2019-01-17T16:54:00Z">
        <w:r w:rsidDel="00101C9D">
          <w:rPr>
            <w:rFonts w:ascii="Times New Roman" w:hAnsi="Times New Roman" w:cs="Times New Roman"/>
            <w:color w:val="000000"/>
            <w:kern w:val="0"/>
            <w:sz w:val="20"/>
            <w:szCs w:val="20"/>
          </w:rPr>
          <w:delText xml:space="preserve"> region</w:delText>
        </w:r>
      </w:del>
      <w:r>
        <w:rPr>
          <w:rFonts w:ascii="Times New Roman" w:hAnsi="Times New Roman" w:cs="Times New Roman"/>
          <w:color w:val="000000"/>
          <w:kern w:val="0"/>
          <w:sz w:val="20"/>
          <w:szCs w:val="20"/>
        </w:rPr>
        <w:t xml:space="preserve">, </w:t>
      </w:r>
      <w:del w:id="343" w:author="matsuo@ess.sci.osaka-u.ac.jp" w:date="2019-01-17T16:55:00Z">
        <w:r w:rsidDel="005809E6">
          <w:rPr>
            <w:rFonts w:ascii="Times New Roman" w:hAnsi="Times New Roman" w:cs="Times New Roman"/>
            <w:color w:val="000000"/>
            <w:kern w:val="0"/>
            <w:sz w:val="20"/>
            <w:szCs w:val="20"/>
          </w:rPr>
          <w:delText xml:space="preserve">as shown Figure </w:delText>
        </w:r>
        <w:r w:rsidDel="005809E6">
          <w:rPr>
            <w:rFonts w:ascii="Times New Roman" w:hAnsi="Times New Roman" w:cs="Times New Roman"/>
            <w:color w:val="0000FF"/>
            <w:kern w:val="0"/>
            <w:sz w:val="20"/>
            <w:szCs w:val="20"/>
          </w:rPr>
          <w:delText>1</w:delText>
        </w:r>
        <w:r w:rsidDel="005809E6">
          <w:rPr>
            <w:rFonts w:ascii="Times New Roman" w:hAnsi="Times New Roman" w:cs="Times New Roman"/>
            <w:color w:val="000000"/>
            <w:kern w:val="0"/>
            <w:sz w:val="20"/>
            <w:szCs w:val="20"/>
          </w:rPr>
          <w:delText xml:space="preserve"> , (b), </w:delText>
        </w:r>
      </w:del>
      <w:r>
        <w:rPr>
          <w:rFonts w:ascii="Times New Roman" w:hAnsi="Times New Roman" w:cs="Times New Roman"/>
          <w:color w:val="000000"/>
          <w:kern w:val="0"/>
          <w:sz w:val="20"/>
          <w:szCs w:val="20"/>
        </w:rPr>
        <w:t xml:space="preserve">we can </w:t>
      </w:r>
      <w:del w:id="344" w:author="matsuo@ess.sci.osaka-u.ac.jp" w:date="2019-01-17T16:55:00Z">
        <w:r w:rsidDel="005809E6">
          <w:rPr>
            <w:rFonts w:ascii="Times New Roman" w:hAnsi="Times New Roman" w:cs="Times New Roman"/>
            <w:color w:val="000000"/>
            <w:kern w:val="0"/>
            <w:sz w:val="20"/>
            <w:szCs w:val="20"/>
          </w:rPr>
          <w:delText>remove</w:delText>
        </w:r>
        <w:r w:rsidDel="005809E6">
          <w:rPr>
            <w:rFonts w:ascii="Times New Roman" w:hAnsi="Times New Roman" w:cs="Times New Roman" w:hint="eastAsia"/>
            <w:color w:val="000000"/>
            <w:kern w:val="0"/>
            <w:sz w:val="20"/>
            <w:szCs w:val="20"/>
          </w:rPr>
          <w:delText xml:space="preserve"> </w:delText>
        </w:r>
      </w:del>
      <w:ins w:id="345" w:author="matsuo@ess.sci.osaka-u.ac.jp" w:date="2019-01-17T16:55:00Z">
        <w:r w:rsidR="005809E6">
          <w:rPr>
            <w:rFonts w:ascii="Times New Roman" w:hAnsi="Times New Roman" w:cs="Times New Roman"/>
            <w:color w:val="000000"/>
            <w:kern w:val="0"/>
            <w:sz w:val="20"/>
            <w:szCs w:val="20"/>
          </w:rPr>
          <w:t>minimize</w:t>
        </w:r>
        <w:r w:rsidR="005809E6">
          <w:rPr>
            <w:rFonts w:ascii="Times New Roman" w:hAnsi="Times New Roman" w:cs="Times New Roman" w:hint="eastAsia"/>
            <w:color w:val="000000"/>
            <w:kern w:val="0"/>
            <w:sz w:val="20"/>
            <w:szCs w:val="20"/>
          </w:rPr>
          <w:t xml:space="preserve"> </w:t>
        </w:r>
      </w:ins>
      <w:r>
        <w:rPr>
          <w:rFonts w:ascii="Times New Roman" w:hAnsi="Times New Roman" w:cs="Times New Roman"/>
          <w:color w:val="000000"/>
          <w:kern w:val="0"/>
          <w:sz w:val="20"/>
          <w:szCs w:val="20"/>
        </w:rPr>
        <w:t>the impact of the different selection effect</w:t>
      </w:r>
      <w:ins w:id="346" w:author="matsuo@ess.sci.osaka-u.ac.jp" w:date="2019-01-17T16:55:00Z">
        <w:r w:rsidR="005809E6">
          <w:rPr>
            <w:rFonts w:ascii="Times New Roman" w:hAnsi="Times New Roman" w:cs="Times New Roman"/>
            <w:color w:val="000000"/>
            <w:kern w:val="0"/>
            <w:sz w:val="20"/>
            <w:szCs w:val="20"/>
          </w:rPr>
          <w:t>s</w:t>
        </w:r>
      </w:ins>
      <w:ins w:id="347" w:author="matsuo@ess.sci.osaka-u.ac.jp" w:date="2019-01-17T16:56:00Z">
        <w:r w:rsidR="005809E6">
          <w:rPr>
            <w:rFonts w:ascii="Times New Roman" w:hAnsi="Times New Roman" w:cs="Times New Roman"/>
            <w:color w:val="000000"/>
            <w:kern w:val="0"/>
            <w:sz w:val="20"/>
            <w:szCs w:val="20"/>
          </w:rPr>
          <w:t xml:space="preserve"> on the original samples through filtering</w:t>
        </w:r>
      </w:ins>
      <w:del w:id="348" w:author="matsuo@ess.sci.osaka-u.ac.jp" w:date="2019-01-17T16:56:00Z">
        <w:r w:rsidDel="005809E6">
          <w:rPr>
            <w:rFonts w:ascii="Times New Roman" w:hAnsi="Times New Roman" w:cs="Times New Roman"/>
            <w:color w:val="000000"/>
            <w:kern w:val="0"/>
            <w:sz w:val="20"/>
            <w:szCs w:val="20"/>
          </w:rPr>
          <w:delText xml:space="preserve"> by adding</w:delText>
        </w:r>
      </w:del>
      <w:r>
        <w:rPr>
          <w:rFonts w:ascii="Times New Roman" w:hAnsi="Times New Roman" w:cs="Times New Roman"/>
          <w:color w:val="000000"/>
          <w:kern w:val="0"/>
          <w:sz w:val="20"/>
          <w:szCs w:val="20"/>
        </w:rPr>
        <w:t xml:space="preserve"> </w:t>
      </w:r>
      <w:ins w:id="349" w:author="matsuo@ess.sci.osaka-u.ac.jp" w:date="2019-01-17T16:59:00Z">
        <w:r w:rsidR="00C117ED">
          <w:rPr>
            <w:rFonts w:ascii="Times New Roman" w:hAnsi="Times New Roman" w:cs="Times New Roman"/>
            <w:color w:val="000000"/>
            <w:kern w:val="0"/>
            <w:sz w:val="20"/>
            <w:szCs w:val="20"/>
          </w:rPr>
          <w:t>the metal-rich</w:t>
        </w:r>
        <w:r w:rsidR="00B926FD">
          <w:rPr>
            <w:rFonts w:ascii="Times New Roman" w:hAnsi="Times New Roman" w:cs="Times New Roman"/>
            <w:color w:val="000000"/>
            <w:kern w:val="0"/>
            <w:sz w:val="20"/>
            <w:szCs w:val="20"/>
          </w:rPr>
          <w:t xml:space="preserve"> (-poor) original</w:t>
        </w:r>
        <w:r w:rsidR="00C117ED">
          <w:rPr>
            <w:rFonts w:ascii="Times New Roman" w:hAnsi="Times New Roman" w:cs="Times New Roman"/>
            <w:color w:val="000000"/>
            <w:kern w:val="0"/>
            <w:sz w:val="20"/>
            <w:szCs w:val="20"/>
          </w:rPr>
          <w:t xml:space="preserve"> </w:t>
        </w:r>
        <w:r w:rsidR="00CA44DD">
          <w:rPr>
            <w:rFonts w:ascii="Times New Roman" w:hAnsi="Times New Roman" w:cs="Times New Roman"/>
            <w:color w:val="000000"/>
            <w:kern w:val="0"/>
            <w:sz w:val="20"/>
            <w:szCs w:val="20"/>
          </w:rPr>
          <w:t>samples</w:t>
        </w:r>
      </w:ins>
      <w:ins w:id="350" w:author="matsuo@ess.sci.osaka-u.ac.jp" w:date="2019-01-17T16:57:00Z">
        <w:r w:rsidR="00520104">
          <w:rPr>
            <w:rFonts w:ascii="Times New Roman" w:hAnsi="Times New Roman" w:cs="Times New Roman"/>
            <w:color w:val="000000"/>
            <w:kern w:val="0"/>
            <w:sz w:val="20"/>
            <w:szCs w:val="20"/>
          </w:rPr>
          <w:t xml:space="preserve"> with </w:t>
        </w:r>
      </w:ins>
      <w:r>
        <w:rPr>
          <w:rFonts w:ascii="Times New Roman" w:hAnsi="Times New Roman" w:cs="Times New Roman"/>
          <w:color w:val="000000"/>
          <w:kern w:val="0"/>
          <w:sz w:val="20"/>
          <w:szCs w:val="20"/>
        </w:rPr>
        <w:t>the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selection effect </w:t>
      </w:r>
      <w:ins w:id="351" w:author="matsuo@ess.sci.osaka-u.ac.jp" w:date="2019-01-17T16:59:00Z">
        <w:r w:rsidR="007A2070">
          <w:rPr>
            <w:rFonts w:ascii="Times New Roman" w:hAnsi="Times New Roman" w:cs="Times New Roman"/>
            <w:color w:val="000000"/>
            <w:kern w:val="0"/>
            <w:sz w:val="20"/>
            <w:szCs w:val="20"/>
          </w:rPr>
          <w:t>in</w:t>
        </w:r>
      </w:ins>
      <w:del w:id="352" w:author="matsuo@ess.sci.osaka-u.ac.jp" w:date="2019-01-17T16:57:00Z">
        <w:r w:rsidDel="00520104">
          <w:rPr>
            <w:rFonts w:ascii="Times New Roman" w:hAnsi="Times New Roman" w:cs="Times New Roman"/>
            <w:color w:val="000000"/>
            <w:kern w:val="0"/>
            <w:sz w:val="20"/>
            <w:szCs w:val="20"/>
          </w:rPr>
          <w:delText>in</w:delText>
        </w:r>
      </w:del>
      <w:r>
        <w:rPr>
          <w:rFonts w:ascii="Times New Roman" w:hAnsi="Times New Roman" w:cs="Times New Roman"/>
          <w:color w:val="000000"/>
          <w:kern w:val="0"/>
          <w:sz w:val="20"/>
          <w:szCs w:val="20"/>
        </w:rPr>
        <w:t xml:space="preserve"> the metal-poor </w:t>
      </w:r>
      <w:ins w:id="353" w:author="matsuo@ess.sci.osaka-u.ac.jp" w:date="2019-01-17T16:57:00Z">
        <w:r w:rsidR="00520104">
          <w:rPr>
            <w:rFonts w:ascii="Times New Roman" w:hAnsi="Times New Roman" w:cs="Times New Roman"/>
            <w:color w:val="000000"/>
            <w:kern w:val="0"/>
            <w:sz w:val="20"/>
            <w:szCs w:val="20"/>
          </w:rPr>
          <w:t>(-rich</w:t>
        </w:r>
      </w:ins>
      <w:del w:id="354" w:author="matsuo@ess.sci.osaka-u.ac.jp" w:date="2019-01-17T16:57:00Z">
        <w:r w:rsidDel="00520104">
          <w:rPr>
            <w:rFonts w:ascii="Times New Roman" w:hAnsi="Times New Roman" w:cs="Times New Roman"/>
            <w:color w:val="000000"/>
            <w:kern w:val="0"/>
            <w:sz w:val="20"/>
            <w:szCs w:val="20"/>
          </w:rPr>
          <w:delText>(-high</w:delText>
        </w:r>
      </w:del>
      <w:r>
        <w:rPr>
          <w:rFonts w:ascii="Times New Roman" w:hAnsi="Times New Roman" w:cs="Times New Roman"/>
          <w:color w:val="000000"/>
          <w:kern w:val="0"/>
          <w:sz w:val="20"/>
          <w:szCs w:val="20"/>
        </w:rPr>
        <w:t>)</w:t>
      </w:r>
      <w:ins w:id="355" w:author="matsuo@ess.sci.osaka-u.ac.jp" w:date="2019-01-17T17:00:00Z">
        <w:r w:rsidR="00F77B40">
          <w:rPr>
            <w:rFonts w:ascii="Times New Roman" w:hAnsi="Times New Roman" w:cs="Times New Roman"/>
            <w:color w:val="000000"/>
            <w:kern w:val="0"/>
            <w:sz w:val="20"/>
            <w:szCs w:val="20"/>
          </w:rPr>
          <w:t xml:space="preserve">; the </w:t>
        </w:r>
        <w:r w:rsidR="009754ED">
          <w:rPr>
            <w:rFonts w:ascii="Times New Roman" w:hAnsi="Times New Roman" w:cs="Times New Roman"/>
            <w:color w:val="000000"/>
            <w:kern w:val="0"/>
            <w:sz w:val="20"/>
            <w:szCs w:val="20"/>
          </w:rPr>
          <w:t>selection biases</w:t>
        </w:r>
      </w:ins>
      <w:ins w:id="356" w:author="matsuo@ess.sci.osaka-u.ac.jp" w:date="2019-01-17T17:01:00Z">
        <w:r w:rsidR="009754ED">
          <w:rPr>
            <w:rFonts w:ascii="Times New Roman" w:hAnsi="Times New Roman" w:cs="Times New Roman"/>
            <w:color w:val="000000"/>
            <w:kern w:val="0"/>
            <w:sz w:val="20"/>
            <w:szCs w:val="20"/>
          </w:rPr>
          <w:t xml:space="preserve"> in the metal-rich and -poor stars </w:t>
        </w:r>
        <w:r w:rsidR="004209AA">
          <w:rPr>
            <w:rFonts w:ascii="Times New Roman" w:hAnsi="Times New Roman" w:cs="Times New Roman"/>
            <w:color w:val="000000"/>
            <w:kern w:val="0"/>
            <w:sz w:val="20"/>
            <w:szCs w:val="20"/>
          </w:rPr>
          <w:t>were</w:t>
        </w:r>
        <w:r w:rsidR="009754ED">
          <w:rPr>
            <w:rFonts w:ascii="Times New Roman" w:hAnsi="Times New Roman" w:cs="Times New Roman"/>
            <w:color w:val="000000"/>
            <w:kern w:val="0"/>
            <w:sz w:val="20"/>
            <w:szCs w:val="20"/>
          </w:rPr>
          <w:t xml:space="preserve"> equalized</w:t>
        </w:r>
      </w:ins>
      <w:del w:id="357" w:author="matsuo@ess.sci.osaka-u.ac.jp" w:date="2019-01-17T16:59:00Z">
        <w:r w:rsidDel="007A2070">
          <w:rPr>
            <w:rFonts w:ascii="Times New Roman" w:hAnsi="Times New Roman" w:cs="Times New Roman"/>
            <w:color w:val="000000"/>
            <w:kern w:val="0"/>
            <w:sz w:val="20"/>
            <w:szCs w:val="20"/>
          </w:rPr>
          <w:delText xml:space="preserve"> </w:delText>
        </w:r>
      </w:del>
      <w:ins w:id="358" w:author="matsuo@ess.sci.osaka-u.ac.jp" w:date="2019-01-17T16:59:00Z">
        <w:r w:rsidR="007A2070">
          <w:rPr>
            <w:rFonts w:ascii="Times New Roman" w:hAnsi="Times New Roman" w:cs="Times New Roman"/>
            <w:color w:val="000000"/>
            <w:kern w:val="0"/>
            <w:sz w:val="20"/>
            <w:szCs w:val="20"/>
          </w:rPr>
          <w:t xml:space="preserve"> </w:t>
        </w:r>
      </w:ins>
      <w:del w:id="359" w:author="matsuo@ess.sci.osaka-u.ac.jp" w:date="2019-01-17T16:59:00Z">
        <w:r w:rsidDel="007A2070">
          <w:rPr>
            <w:rFonts w:ascii="Times New Roman" w:hAnsi="Times New Roman" w:cs="Times New Roman"/>
            <w:color w:val="000000"/>
            <w:kern w:val="0"/>
            <w:sz w:val="20"/>
            <w:szCs w:val="20"/>
          </w:rPr>
          <w:delText>region against</w:delText>
        </w:r>
        <w:r w:rsidDel="007A2070">
          <w:rPr>
            <w:rFonts w:ascii="Times New Roman" w:hAnsi="Times New Roman" w:cs="Times New Roman" w:hint="eastAsia"/>
            <w:color w:val="000000"/>
            <w:kern w:val="0"/>
            <w:sz w:val="20"/>
            <w:szCs w:val="20"/>
          </w:rPr>
          <w:delText xml:space="preserve"> </w:delText>
        </w:r>
        <w:r w:rsidDel="007A2070">
          <w:rPr>
            <w:rFonts w:ascii="Times New Roman" w:hAnsi="Times New Roman" w:cs="Times New Roman"/>
            <w:color w:val="000000"/>
            <w:kern w:val="0"/>
            <w:sz w:val="20"/>
            <w:szCs w:val="20"/>
          </w:rPr>
          <w:delText>the planets in the metal-rich (-poor) region</w:delText>
        </w:r>
      </w:del>
      <w:ins w:id="360" w:author="matsuo@ess.sci.osaka-u.ac.jp" w:date="2019-01-17T16:55:00Z">
        <w:r w:rsidR="005809E6">
          <w:rPr>
            <w:rFonts w:ascii="Times New Roman" w:hAnsi="Times New Roman" w:cs="Times New Roman"/>
            <w:color w:val="000000"/>
            <w:kern w:val="0"/>
            <w:sz w:val="20"/>
            <w:szCs w:val="20"/>
          </w:rPr>
          <w:t xml:space="preserve">(see Figure </w:t>
        </w:r>
        <w:r w:rsidR="005809E6">
          <w:rPr>
            <w:rFonts w:ascii="Times New Roman" w:hAnsi="Times New Roman" w:cs="Times New Roman"/>
            <w:color w:val="0000FF"/>
            <w:kern w:val="0"/>
            <w:sz w:val="20"/>
            <w:szCs w:val="20"/>
          </w:rPr>
          <w:t>1</w:t>
        </w:r>
        <w:r w:rsidR="005809E6">
          <w:rPr>
            <w:rFonts w:ascii="Times New Roman" w:hAnsi="Times New Roman" w:cs="Times New Roman"/>
            <w:color w:val="000000"/>
            <w:kern w:val="0"/>
            <w:sz w:val="20"/>
            <w:szCs w:val="20"/>
          </w:rPr>
          <w:t xml:space="preserve"> (b))</w:t>
        </w:r>
      </w:ins>
      <w:ins w:id="361" w:author="matsuo@ess.sci.osaka-u.ac.jp" w:date="2019-01-17T17:00:00Z">
        <w:r w:rsidR="00F77B40">
          <w:rPr>
            <w:rFonts w:ascii="Times New Roman" w:hAnsi="Times New Roman" w:cs="Times New Roman"/>
            <w:color w:val="000000"/>
            <w:kern w:val="0"/>
            <w:sz w:val="20"/>
            <w:szCs w:val="20"/>
          </w:rPr>
          <w:t>.</w:t>
        </w:r>
      </w:ins>
      <w:del w:id="362" w:author="matsuo@ess.sci.osaka-u.ac.jp" w:date="2019-01-17T17:00:00Z">
        <w:r w:rsidDel="00F77B40">
          <w:rPr>
            <w:rFonts w:ascii="Times New Roman" w:hAnsi="Times New Roman" w:cs="Times New Roman"/>
            <w:color w:val="000000"/>
            <w:kern w:val="0"/>
            <w:sz w:val="20"/>
            <w:szCs w:val="20"/>
          </w:rPr>
          <w:delText>.</w:delText>
        </w:r>
      </w:del>
      <w:r>
        <w:rPr>
          <w:rFonts w:ascii="Times New Roman" w:hAnsi="Times New Roman" w:cs="Times New Roman"/>
          <w:color w:val="000000"/>
          <w:kern w:val="0"/>
          <w:sz w:val="20"/>
          <w:szCs w:val="20"/>
        </w:rPr>
        <w:t xml:space="preserve"> </w:t>
      </w:r>
      <w:ins w:id="363" w:author="matsuo@ess.sci.osaka-u.ac.jp" w:date="2019-01-18T11:34:00Z">
        <w:r w:rsidR="00683DB9">
          <w:rPr>
            <w:rFonts w:ascii="Times New Roman" w:hAnsi="Times New Roman" w:cs="Times New Roman"/>
            <w:color w:val="000000"/>
            <w:kern w:val="0"/>
            <w:sz w:val="20"/>
            <w:szCs w:val="20"/>
          </w:rPr>
          <w:t>The filtering process judges whether</w:t>
        </w:r>
      </w:ins>
      <w:ins w:id="364" w:author="matsuo@ess.sci.osaka-u.ac.jp" w:date="2019-01-18T11:35:00Z">
        <w:r w:rsidR="00683DB9">
          <w:rPr>
            <w:rFonts w:ascii="Times New Roman" w:hAnsi="Times New Roman" w:cs="Times New Roman"/>
            <w:color w:val="000000"/>
            <w:kern w:val="0"/>
            <w:sz w:val="20"/>
            <w:szCs w:val="20"/>
          </w:rPr>
          <w:t xml:space="preserve"> each original sample simply satisfy</w:t>
        </w:r>
      </w:ins>
      <w:ins w:id="365" w:author="matsuo@ess.sci.osaka-u.ac.jp" w:date="2019-01-18T11:34:00Z">
        <w:r w:rsidR="00683DB9">
          <w:rPr>
            <w:rFonts w:ascii="Times New Roman" w:hAnsi="Times New Roman" w:cs="Times New Roman"/>
            <w:color w:val="000000"/>
            <w:kern w:val="0"/>
            <w:sz w:val="20"/>
            <w:szCs w:val="20"/>
          </w:rPr>
          <w:t xml:space="preserve"> </w:t>
        </w:r>
      </w:ins>
      <w:ins w:id="366" w:author="matsuo@ess.sci.osaka-u.ac.jp" w:date="2019-01-18T11:35:00Z">
        <w:r w:rsidR="00683DB9">
          <w:rPr>
            <w:rFonts w:ascii="Times New Roman" w:hAnsi="Times New Roman" w:cs="Times New Roman"/>
            <w:color w:val="000000"/>
            <w:kern w:val="0"/>
            <w:sz w:val="20"/>
            <w:szCs w:val="20"/>
          </w:rPr>
          <w:t xml:space="preserve">the following criteria: </w:t>
        </w:r>
      </w:ins>
    </w:p>
    <w:p w:rsidR="00683DB9" w:rsidRDefault="00683DB9" w:rsidP="00E92BA7">
      <w:pPr>
        <w:autoSpaceDE w:val="0"/>
        <w:autoSpaceDN w:val="0"/>
        <w:adjustRightInd w:val="0"/>
        <w:ind w:firstLineChars="250" w:firstLine="500"/>
        <w:jc w:val="left"/>
        <w:rPr>
          <w:ins w:id="367" w:author="matsuo@ess.sci.osaka-u.ac.jp" w:date="2019-01-18T11:36:00Z"/>
          <w:rFonts w:ascii="Times New Roman" w:hAnsi="Times New Roman" w:cs="Times New Roman"/>
          <w:color w:val="000000"/>
          <w:kern w:val="0"/>
          <w:sz w:val="20"/>
          <w:szCs w:val="20"/>
        </w:rPr>
      </w:pPr>
      <w:ins w:id="368" w:author="matsuo@ess.sci.osaka-u.ac.jp" w:date="2019-01-18T11:36:00Z">
        <w:r>
          <w:rPr>
            <w:rFonts w:ascii="Times New Roman" w:hAnsi="Times New Roman" w:cs="Times New Roman"/>
            <w:color w:val="000000"/>
            <w:kern w:val="0"/>
            <w:sz w:val="20"/>
            <w:szCs w:val="20"/>
          </w:rPr>
          <w:t>Equation (3)</w:t>
        </w:r>
      </w:ins>
    </w:p>
    <w:p w:rsidR="00683DB9" w:rsidRDefault="00683DB9" w:rsidP="00E92BA7">
      <w:pPr>
        <w:autoSpaceDE w:val="0"/>
        <w:autoSpaceDN w:val="0"/>
        <w:adjustRightInd w:val="0"/>
        <w:ind w:firstLineChars="250" w:firstLine="500"/>
        <w:jc w:val="left"/>
        <w:rPr>
          <w:ins w:id="369" w:author="matsuo@ess.sci.osaka-u.ac.jp" w:date="2019-01-18T11:35:00Z"/>
          <w:rFonts w:ascii="Times New Roman" w:hAnsi="Times New Roman" w:cs="Times New Roman" w:hint="eastAsia"/>
          <w:color w:val="000000"/>
          <w:kern w:val="0"/>
          <w:sz w:val="20"/>
          <w:szCs w:val="20"/>
        </w:rPr>
      </w:pPr>
      <w:ins w:id="370" w:author="matsuo@ess.sci.osaka-u.ac.jp" w:date="2019-01-18T11:36:00Z">
        <w:r>
          <w:rPr>
            <w:rFonts w:ascii="Times New Roman" w:hAnsi="Times New Roman" w:cs="Times New Roman" w:hint="eastAsia"/>
            <w:color w:val="000000"/>
            <w:kern w:val="0"/>
            <w:sz w:val="20"/>
            <w:szCs w:val="20"/>
          </w:rPr>
          <w:t>E</w:t>
        </w:r>
        <w:r>
          <w:rPr>
            <w:rFonts w:ascii="Times New Roman" w:hAnsi="Times New Roman" w:cs="Times New Roman"/>
            <w:color w:val="000000"/>
            <w:kern w:val="0"/>
            <w:sz w:val="20"/>
            <w:szCs w:val="20"/>
          </w:rPr>
          <w:t>quation (4)</w:t>
        </w:r>
      </w:ins>
    </w:p>
    <w:p w:rsidR="00E833D8" w:rsidRDefault="00E833D8" w:rsidP="00683DB9">
      <w:pPr>
        <w:autoSpaceDE w:val="0"/>
        <w:autoSpaceDN w:val="0"/>
        <w:adjustRightInd w:val="0"/>
        <w:jc w:val="left"/>
        <w:rPr>
          <w:rFonts w:ascii="Times New Roman" w:hAnsi="Times New Roman" w:cs="Times New Roman"/>
          <w:color w:val="000000"/>
          <w:kern w:val="0"/>
          <w:sz w:val="20"/>
          <w:szCs w:val="20"/>
        </w:rPr>
        <w:pPrChange w:id="371" w:author="matsuo@ess.sci.osaka-u.ac.jp" w:date="2019-01-18T11:36:00Z">
          <w:pPr>
            <w:autoSpaceDE w:val="0"/>
            <w:autoSpaceDN w:val="0"/>
            <w:adjustRightInd w:val="0"/>
            <w:jc w:val="left"/>
          </w:pPr>
        </w:pPrChange>
      </w:pPr>
      <w:bookmarkStart w:id="372" w:name="_GoBack"/>
      <w:bookmarkEnd w:id="372"/>
      <w:r>
        <w:rPr>
          <w:rFonts w:ascii="Times New Roman" w:hAnsi="Times New Roman" w:cs="Times New Roman"/>
          <w:color w:val="000000"/>
          <w:kern w:val="0"/>
          <w:sz w:val="20"/>
          <w:szCs w:val="20"/>
        </w:rPr>
        <w:lastRenderedPageBreak/>
        <w:t>Now, we</w:t>
      </w:r>
      <w:r>
        <w:rPr>
          <w:rFonts w:ascii="Times New Roman" w:hAnsi="Times New Roman" w:cs="Times New Roman" w:hint="eastAsia"/>
          <w:color w:val="000000"/>
          <w:kern w:val="0"/>
          <w:sz w:val="20"/>
          <w:szCs w:val="20"/>
        </w:rPr>
        <w:t xml:space="preserve"> </w:t>
      </w:r>
      <w:r>
        <w:rPr>
          <w:rFonts w:ascii="Times New Roman" w:hAnsi="Times New Roman" w:cs="Times New Roman"/>
          <w:color w:val="000000"/>
          <w:kern w:val="0"/>
          <w:sz w:val="20"/>
          <w:szCs w:val="20"/>
        </w:rPr>
        <w:t xml:space="preserve">refer the </w:t>
      </w:r>
      <w:ins w:id="373" w:author="matsuo@ess.sci.osaka-u.ac.jp" w:date="2019-01-17T17:00:00Z">
        <w:r w:rsidR="00F77B40">
          <w:rPr>
            <w:rFonts w:ascii="Times New Roman" w:hAnsi="Times New Roman" w:cs="Times New Roman"/>
            <w:color w:val="000000"/>
            <w:kern w:val="0"/>
            <w:sz w:val="20"/>
            <w:szCs w:val="20"/>
          </w:rPr>
          <w:t xml:space="preserve">filtered </w:t>
        </w:r>
      </w:ins>
      <w:r>
        <w:rPr>
          <w:rFonts w:ascii="Times New Roman" w:hAnsi="Times New Roman" w:cs="Times New Roman"/>
          <w:color w:val="000000"/>
          <w:kern w:val="0"/>
          <w:sz w:val="20"/>
          <w:szCs w:val="20"/>
        </w:rPr>
        <w:t>samples to as “common-biased samples.</w:t>
      </w:r>
      <w:ins w:id="374" w:author="matsuo@ess.sci.osaka-u.ac.jp" w:date="2019-01-17T16:52:00Z">
        <w:r w:rsidR="00101C9D">
          <w:rPr>
            <w:rFonts w:ascii="Times New Roman" w:hAnsi="Times New Roman" w:cs="Times New Roman"/>
            <w:color w:val="000000"/>
            <w:kern w:val="0"/>
            <w:sz w:val="20"/>
            <w:szCs w:val="20"/>
          </w:rPr>
          <w:t>”</w:t>
        </w:r>
      </w:ins>
      <w:ins w:id="375" w:author="matsuo@ess.sci.osaka-u.ac.jp" w:date="2019-01-18T11:31:00Z">
        <w:r w:rsidR="00683DB9">
          <w:rPr>
            <w:rFonts w:ascii="Times New Roman" w:hAnsi="Times New Roman" w:cs="Times New Roman" w:hint="eastAsia"/>
            <w:color w:val="000000"/>
            <w:kern w:val="0"/>
            <w:sz w:val="20"/>
            <w:szCs w:val="20"/>
          </w:rPr>
          <w:t xml:space="preserve"> </w:t>
        </w:r>
      </w:ins>
      <w:del w:id="376" w:author="matsuo@ess.sci.osaka-u.ac.jp" w:date="2019-01-17T16:52:00Z">
        <w:r w:rsidDel="00101C9D">
          <w:rPr>
            <w:rFonts w:ascii="Times New Roman" w:hAnsi="Times New Roman" w:cs="Times New Roman"/>
            <w:color w:val="000000"/>
            <w:kern w:val="0"/>
            <w:sz w:val="20"/>
            <w:szCs w:val="20"/>
          </w:rPr>
          <w:delText>"</w:delText>
        </w:r>
      </w:del>
    </w:p>
    <w:p w:rsidR="001E3F37" w:rsidRDefault="001E3F37" w:rsidP="00E833D8">
      <w:pPr>
        <w:autoSpaceDE w:val="0"/>
        <w:autoSpaceDN w:val="0"/>
        <w:adjustRightInd w:val="0"/>
        <w:jc w:val="left"/>
        <w:rPr>
          <w:rFonts w:ascii="Times New Roman" w:hAnsi="Times New Roman" w:cs="Times New Roman"/>
          <w:color w:val="000000"/>
          <w:kern w:val="0"/>
          <w:sz w:val="20"/>
          <w:szCs w:val="20"/>
        </w:rPr>
      </w:pPr>
    </w:p>
    <w:p w:rsidR="00E833D8" w:rsidRDefault="00E833D8" w:rsidP="00E833D8">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2.</w:t>
      </w:r>
      <w:ins w:id="377" w:author="matsuo@ess.sci.osaka-u.ac.jp" w:date="2019-01-18T10:07:00Z">
        <w:r w:rsidR="00DE48BB">
          <w:rPr>
            <w:rFonts w:ascii="Times New Roman" w:hAnsi="Times New Roman" w:cs="Times New Roman"/>
            <w:kern w:val="0"/>
            <w:sz w:val="20"/>
            <w:szCs w:val="20"/>
          </w:rPr>
          <w:t>3</w:t>
        </w:r>
      </w:ins>
      <w:del w:id="378" w:author="matsuo@ess.sci.osaka-u.ac.jp" w:date="2019-01-18T09:20:00Z">
        <w:r w:rsidDel="00083555">
          <w:rPr>
            <w:rFonts w:ascii="Times New Roman" w:hAnsi="Times New Roman" w:cs="Times New Roman"/>
            <w:kern w:val="0"/>
            <w:sz w:val="20"/>
            <w:szCs w:val="20"/>
          </w:rPr>
          <w:delText>2</w:delText>
        </w:r>
      </w:del>
      <w:r>
        <w:rPr>
          <w:rFonts w:ascii="Times New Roman" w:hAnsi="Times New Roman" w:cs="Times New Roman"/>
          <w:kern w:val="0"/>
          <w:sz w:val="20"/>
          <w:szCs w:val="20"/>
        </w:rPr>
        <w:t xml:space="preserve">. </w:t>
      </w:r>
      <w:del w:id="379" w:author="matsuo@ess.sci.osaka-u.ac.jp" w:date="2019-01-17T23:48:00Z">
        <w:r w:rsidDel="009B1C12">
          <w:rPr>
            <w:rFonts w:ascii="Times New Roman" w:hAnsi="Times New Roman" w:cs="Times New Roman"/>
            <w:kern w:val="0"/>
            <w:sz w:val="20"/>
            <w:szCs w:val="20"/>
          </w:rPr>
          <w:delText>Preparing Data</w:delText>
        </w:r>
      </w:del>
      <w:ins w:id="380" w:author="matsuo@ess.sci.osaka-u.ac.jp" w:date="2019-01-17T23:48:00Z">
        <w:r w:rsidR="009B1C12">
          <w:rPr>
            <w:rFonts w:ascii="Times New Roman" w:hAnsi="Times New Roman" w:cs="Times New Roman"/>
            <w:kern w:val="0"/>
            <w:sz w:val="20"/>
            <w:szCs w:val="20"/>
          </w:rPr>
          <w:t>Preparation of sam</w:t>
        </w:r>
      </w:ins>
      <w:ins w:id="381" w:author="matsuo@ess.sci.osaka-u.ac.jp" w:date="2019-01-17T23:49:00Z">
        <w:r w:rsidR="009B1C12">
          <w:rPr>
            <w:rFonts w:ascii="Times New Roman" w:hAnsi="Times New Roman" w:cs="Times New Roman"/>
            <w:kern w:val="0"/>
            <w:sz w:val="20"/>
            <w:szCs w:val="20"/>
          </w:rPr>
          <w:t>ples</w:t>
        </w:r>
      </w:ins>
    </w:p>
    <w:p w:rsidR="00E833D8" w:rsidDel="006063BF" w:rsidRDefault="00E833D8" w:rsidP="00E833D8">
      <w:pPr>
        <w:autoSpaceDE w:val="0"/>
        <w:autoSpaceDN w:val="0"/>
        <w:adjustRightInd w:val="0"/>
        <w:jc w:val="left"/>
        <w:rPr>
          <w:del w:id="382" w:author="matsuo@ess.sci.osaka-u.ac.jp" w:date="2019-01-17T22:10:00Z"/>
          <w:rFonts w:ascii="Times New Roman" w:hAnsi="Times New Roman" w:cs="Times New Roman"/>
          <w:kern w:val="0"/>
          <w:sz w:val="20"/>
          <w:szCs w:val="20"/>
        </w:rPr>
      </w:pPr>
      <w:r>
        <w:rPr>
          <w:rFonts w:ascii="Times New Roman" w:hAnsi="Times New Roman" w:cs="Times New Roman"/>
          <w:kern w:val="0"/>
          <w:sz w:val="20"/>
          <w:szCs w:val="20"/>
        </w:rPr>
        <w:t xml:space="preserve">The original samples considered in this study are limited to companion objects detected by </w:t>
      </w:r>
      <w:ins w:id="383" w:author="matsuo@ess.sci.osaka-u.ac.jp" w:date="2019-01-17T22:10:00Z">
        <w:r w:rsidR="00F21B10">
          <w:rPr>
            <w:rFonts w:ascii="Times New Roman" w:hAnsi="Times New Roman" w:cs="Times New Roman"/>
            <w:kern w:val="0"/>
            <w:sz w:val="20"/>
            <w:szCs w:val="20"/>
          </w:rPr>
          <w:t xml:space="preserve">the </w:t>
        </w:r>
      </w:ins>
      <w:r>
        <w:rPr>
          <w:rFonts w:ascii="Times New Roman" w:hAnsi="Times New Roman" w:cs="Times New Roman"/>
          <w:kern w:val="0"/>
          <w:sz w:val="20"/>
          <w:szCs w:val="20"/>
        </w:rPr>
        <w:t>radial velocity</w:t>
      </w:r>
      <w:ins w:id="384" w:author="matsuo@ess.sci.osaka-u.ac.jp" w:date="2019-01-17T22:10:00Z">
        <w:r w:rsidR="006063BF">
          <w:rPr>
            <w:rFonts w:ascii="Times New Roman" w:hAnsi="Times New Roman" w:cs="Times New Roman"/>
            <w:kern w:val="0"/>
            <w:sz w:val="20"/>
            <w:szCs w:val="20"/>
          </w:rPr>
          <w:t xml:space="preserve"> </w:t>
        </w:r>
      </w:ins>
    </w:p>
    <w:p w:rsidR="00BE5CA8" w:rsidRDefault="00E833D8" w:rsidP="000E25D9">
      <w:pPr>
        <w:autoSpaceDE w:val="0"/>
        <w:autoSpaceDN w:val="0"/>
        <w:adjustRightInd w:val="0"/>
        <w:jc w:val="left"/>
        <w:rPr>
          <w:ins w:id="385" w:author="matsuo@ess.sci.osaka-u.ac.jp" w:date="2019-01-17T23:21:00Z"/>
          <w:rFonts w:ascii="Times New Roman" w:hAnsi="Times New Roman" w:cs="Times New Roman"/>
          <w:color w:val="000000"/>
          <w:kern w:val="0"/>
          <w:sz w:val="20"/>
          <w:szCs w:val="20"/>
        </w:rPr>
      </w:pPr>
      <w:r>
        <w:rPr>
          <w:rFonts w:ascii="Times New Roman" w:hAnsi="Times New Roman" w:cs="Times New Roman"/>
          <w:kern w:val="0"/>
          <w:sz w:val="20"/>
          <w:szCs w:val="20"/>
        </w:rPr>
        <w:t>observations, allow</w:t>
      </w:r>
      <w:ins w:id="386" w:author="matsuo@ess.sci.osaka-u.ac.jp" w:date="2019-01-17T23:01:00Z">
        <w:r w:rsidR="00E30755">
          <w:rPr>
            <w:rFonts w:ascii="Times New Roman" w:hAnsi="Times New Roman" w:cs="Times New Roman"/>
            <w:kern w:val="0"/>
            <w:sz w:val="20"/>
            <w:szCs w:val="20"/>
          </w:rPr>
          <w:t>ing</w:t>
        </w:r>
      </w:ins>
      <w:ins w:id="387" w:author="matsuo@ess.sci.osaka-u.ac.jp" w:date="2019-01-17T22:13:00Z">
        <w:r w:rsidR="0098208D">
          <w:rPr>
            <w:rFonts w:ascii="Times New Roman" w:hAnsi="Times New Roman" w:cs="Times New Roman"/>
            <w:kern w:val="0"/>
            <w:sz w:val="20"/>
            <w:szCs w:val="20"/>
          </w:rPr>
          <w:t xml:space="preserve"> </w:t>
        </w:r>
      </w:ins>
      <w:del w:id="388" w:author="matsuo@ess.sci.osaka-u.ac.jp" w:date="2019-01-17T22:13:00Z">
        <w:r w:rsidDel="0098208D">
          <w:rPr>
            <w:rFonts w:ascii="Times New Roman" w:hAnsi="Times New Roman" w:cs="Times New Roman"/>
            <w:kern w:val="0"/>
            <w:sz w:val="20"/>
            <w:szCs w:val="20"/>
          </w:rPr>
          <w:delText>ing</w:delText>
        </w:r>
      </w:del>
      <w:del w:id="389" w:author="matsuo@ess.sci.osaka-u.ac.jp" w:date="2019-01-17T23:01:00Z">
        <w:r w:rsidDel="00E30755">
          <w:rPr>
            <w:rFonts w:ascii="Times New Roman" w:hAnsi="Times New Roman" w:cs="Times New Roman"/>
            <w:kern w:val="0"/>
            <w:sz w:val="20"/>
            <w:szCs w:val="20"/>
          </w:rPr>
          <w:delText xml:space="preserve"> </w:delText>
        </w:r>
      </w:del>
      <w:r>
        <w:rPr>
          <w:rFonts w:ascii="Times New Roman" w:hAnsi="Times New Roman" w:cs="Times New Roman"/>
          <w:kern w:val="0"/>
          <w:sz w:val="20"/>
          <w:szCs w:val="20"/>
        </w:rPr>
        <w:t xml:space="preserve">the orbital parameters </w:t>
      </w:r>
      <w:ins w:id="390" w:author="matsuo@ess.sci.osaka-u.ac.jp" w:date="2019-01-17T23:01:00Z">
        <w:r w:rsidR="00E30755">
          <w:rPr>
            <w:rFonts w:ascii="Times New Roman" w:hAnsi="Times New Roman" w:cs="Times New Roman"/>
            <w:kern w:val="0"/>
            <w:sz w:val="20"/>
            <w:szCs w:val="20"/>
          </w:rPr>
          <w:t>to be characterized and</w:t>
        </w:r>
      </w:ins>
      <w:del w:id="391" w:author="matsuo@ess.sci.osaka-u.ac.jp" w:date="2019-01-17T22:13:00Z">
        <w:r w:rsidDel="0044654A">
          <w:rPr>
            <w:rFonts w:ascii="Times New Roman" w:hAnsi="Times New Roman" w:cs="Times New Roman"/>
            <w:kern w:val="0"/>
            <w:sz w:val="20"/>
            <w:szCs w:val="20"/>
          </w:rPr>
          <w:delText xml:space="preserve">to be characterized </w:delText>
        </w:r>
      </w:del>
      <w:del w:id="392" w:author="matsuo@ess.sci.osaka-u.ac.jp" w:date="2019-01-17T23:01:00Z">
        <w:r w:rsidDel="00E30755">
          <w:rPr>
            <w:rFonts w:ascii="Times New Roman" w:hAnsi="Times New Roman" w:cs="Times New Roman"/>
            <w:kern w:val="0"/>
            <w:sz w:val="20"/>
            <w:szCs w:val="20"/>
          </w:rPr>
          <w:delText>and</w:delText>
        </w:r>
      </w:del>
      <w:r>
        <w:rPr>
          <w:rFonts w:ascii="Times New Roman" w:hAnsi="Times New Roman" w:cs="Times New Roman"/>
          <w:kern w:val="0"/>
          <w:sz w:val="20"/>
          <w:szCs w:val="20"/>
        </w:rPr>
        <w:t xml:space="preserve"> </w:t>
      </w:r>
      <w:del w:id="393" w:author="matsuo@ess.sci.osaka-u.ac.jp" w:date="2019-01-17T22:13:00Z">
        <w:r w:rsidDel="0044654A">
          <w:rPr>
            <w:rFonts w:ascii="Times New Roman" w:hAnsi="Times New Roman" w:cs="Times New Roman"/>
            <w:kern w:val="0"/>
            <w:sz w:val="20"/>
            <w:szCs w:val="20"/>
          </w:rPr>
          <w:delText xml:space="preserve">the </w:delText>
        </w:r>
      </w:del>
      <w:r>
        <w:rPr>
          <w:rFonts w:ascii="Times New Roman" w:hAnsi="Times New Roman" w:cs="Times New Roman"/>
          <w:kern w:val="0"/>
          <w:sz w:val="20"/>
          <w:szCs w:val="20"/>
        </w:rPr>
        <w:t>lower limit of the companion mass</w:t>
      </w:r>
      <w:ins w:id="394" w:author="matsuo@ess.sci.osaka-u.ac.jp" w:date="2019-01-17T23:01:00Z">
        <w:r w:rsidR="00E30755">
          <w:rPr>
            <w:rFonts w:ascii="Times New Roman" w:hAnsi="Times New Roman" w:cs="Times New Roman"/>
            <w:kern w:val="0"/>
            <w:sz w:val="20"/>
            <w:szCs w:val="20"/>
          </w:rPr>
          <w:t xml:space="preserve"> to be</w:t>
        </w:r>
      </w:ins>
      <w:ins w:id="395" w:author="matsuo@ess.sci.osaka-u.ac.jp" w:date="2019-01-18T11:14:00Z">
        <w:r w:rsidR="003417C7">
          <w:rPr>
            <w:rFonts w:ascii="Times New Roman" w:hAnsi="Times New Roman" w:cs="Times New Roman"/>
            <w:kern w:val="0"/>
            <w:sz w:val="20"/>
            <w:szCs w:val="20"/>
          </w:rPr>
          <w:t xml:space="preserve"> determin</w:t>
        </w:r>
      </w:ins>
      <w:ins w:id="396" w:author="matsuo@ess.sci.osaka-u.ac.jp" w:date="2019-01-17T23:01:00Z">
        <w:r w:rsidR="00E30755">
          <w:rPr>
            <w:rFonts w:ascii="Times New Roman" w:hAnsi="Times New Roman" w:cs="Times New Roman"/>
            <w:kern w:val="0"/>
            <w:sz w:val="20"/>
            <w:szCs w:val="20"/>
          </w:rPr>
          <w:t>ed</w:t>
        </w:r>
      </w:ins>
      <w:del w:id="397" w:author="matsuo@ess.sci.osaka-u.ac.jp" w:date="2019-01-17T22:14:00Z">
        <w:r w:rsidDel="005B6587">
          <w:rPr>
            <w:rFonts w:ascii="Times New Roman" w:hAnsi="Times New Roman" w:cs="Times New Roman"/>
            <w:kern w:val="0"/>
            <w:sz w:val="20"/>
            <w:szCs w:val="20"/>
          </w:rPr>
          <w:delText xml:space="preserve"> to</w:delText>
        </w:r>
        <w:r w:rsidDel="005B6587">
          <w:rPr>
            <w:rFonts w:ascii="Times New Roman" w:hAnsi="Times New Roman" w:cs="Times New Roman" w:hint="eastAsia"/>
            <w:kern w:val="0"/>
            <w:sz w:val="20"/>
            <w:szCs w:val="20"/>
          </w:rPr>
          <w:delText xml:space="preserve"> </w:delText>
        </w:r>
        <w:r w:rsidDel="005B6587">
          <w:rPr>
            <w:rFonts w:ascii="Times New Roman" w:hAnsi="Times New Roman" w:cs="Times New Roman"/>
            <w:kern w:val="0"/>
            <w:sz w:val="20"/>
            <w:szCs w:val="20"/>
          </w:rPr>
          <w:delText>be determined</w:delText>
        </w:r>
      </w:del>
      <w:r>
        <w:rPr>
          <w:rFonts w:ascii="Times New Roman" w:hAnsi="Times New Roman" w:cs="Times New Roman"/>
          <w:kern w:val="0"/>
          <w:sz w:val="20"/>
          <w:szCs w:val="20"/>
        </w:rPr>
        <w:t xml:space="preserve">. </w:t>
      </w:r>
      <w:ins w:id="398" w:author="matsuo@ess.sci.osaka-u.ac.jp" w:date="2019-01-17T23:01:00Z">
        <w:r w:rsidR="00E30755">
          <w:rPr>
            <w:rFonts w:ascii="Times New Roman" w:hAnsi="Times New Roman" w:cs="Times New Roman"/>
            <w:kern w:val="0"/>
            <w:sz w:val="20"/>
            <w:szCs w:val="20"/>
          </w:rPr>
          <w:t xml:space="preserve">Essentially, </w:t>
        </w:r>
      </w:ins>
      <w:del w:id="399" w:author="matsuo@ess.sci.osaka-u.ac.jp" w:date="2019-01-17T22:54:00Z">
        <w:r w:rsidDel="005A00F5">
          <w:rPr>
            <w:rFonts w:ascii="Times New Roman" w:hAnsi="Times New Roman" w:cs="Times New Roman"/>
            <w:kern w:val="0"/>
            <w:sz w:val="20"/>
            <w:szCs w:val="20"/>
          </w:rPr>
          <w:delText>Essentially,</w:delText>
        </w:r>
      </w:del>
      <w:del w:id="400" w:author="matsuo@ess.sci.osaka-u.ac.jp" w:date="2019-01-17T23:01:00Z">
        <w:r w:rsidDel="00E30755">
          <w:rPr>
            <w:rFonts w:ascii="Times New Roman" w:hAnsi="Times New Roman" w:cs="Times New Roman"/>
            <w:kern w:val="0"/>
            <w:sz w:val="20"/>
            <w:szCs w:val="20"/>
          </w:rPr>
          <w:delText xml:space="preserve"> </w:delText>
        </w:r>
      </w:del>
      <w:ins w:id="401" w:author="matsuo@ess.sci.osaka-u.ac.jp" w:date="2019-01-17T22:53:00Z">
        <w:r w:rsidR="007C3505">
          <w:rPr>
            <w:rFonts w:ascii="Times New Roman" w:hAnsi="Times New Roman" w:cs="Times New Roman"/>
            <w:kern w:val="0"/>
            <w:sz w:val="20"/>
            <w:szCs w:val="20"/>
          </w:rPr>
          <w:t xml:space="preserve">the </w:t>
        </w:r>
      </w:ins>
      <w:r>
        <w:rPr>
          <w:rFonts w:ascii="Times New Roman" w:hAnsi="Times New Roman" w:cs="Times New Roman"/>
          <w:kern w:val="0"/>
          <w:sz w:val="20"/>
          <w:szCs w:val="20"/>
        </w:rPr>
        <w:t>original samples are selected</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from those labeled “Radial Velocity” in the “detection</w:t>
      </w:r>
      <w:r>
        <w:rPr>
          <w:rFonts w:ascii="Times New Roman" w:hAnsi="Times New Roman" w:cs="Times New Roman" w:hint="eastAsia"/>
          <w:kern w:val="0"/>
          <w:sz w:val="20"/>
          <w:szCs w:val="20"/>
        </w:rPr>
        <w:t xml:space="preserve"> </w:t>
      </w:r>
      <w:r>
        <w:rPr>
          <w:rFonts w:ascii="Times New Roman" w:hAnsi="Times New Roman" w:cs="Times New Roman"/>
          <w:kern w:val="0"/>
          <w:sz w:val="20"/>
          <w:szCs w:val="20"/>
        </w:rPr>
        <w:t>method</w:t>
      </w:r>
      <w:ins w:id="402" w:author="matsuo@ess.sci.osaka-u.ac.jp" w:date="2019-01-17T22:55:00Z">
        <w:r w:rsidR="005A00F5">
          <w:rPr>
            <w:rFonts w:ascii="Times New Roman" w:hAnsi="Times New Roman" w:cs="Times New Roman"/>
            <w:kern w:val="0"/>
            <w:sz w:val="20"/>
            <w:szCs w:val="20"/>
          </w:rPr>
          <w:t>”</w:t>
        </w:r>
      </w:ins>
      <w:del w:id="403" w:author="matsuo@ess.sci.osaka-u.ac.jp" w:date="2019-01-17T22:55:00Z">
        <w:r w:rsidDel="005A00F5">
          <w:rPr>
            <w:rFonts w:ascii="Times New Roman" w:hAnsi="Times New Roman" w:cs="Times New Roman"/>
            <w:kern w:val="0"/>
            <w:sz w:val="20"/>
            <w:szCs w:val="20"/>
          </w:rPr>
          <w:delText>"</w:delText>
        </w:r>
      </w:del>
      <w:r>
        <w:rPr>
          <w:rFonts w:ascii="Times New Roman" w:hAnsi="Times New Roman" w:cs="Times New Roman"/>
          <w:kern w:val="0"/>
          <w:sz w:val="20"/>
          <w:szCs w:val="20"/>
        </w:rPr>
        <w:t xml:space="preserve"> column of the Extrasolar Planet Encyclopedia </w:t>
      </w:r>
      <w:r>
        <w:rPr>
          <w:rFonts w:ascii="Times New Roman" w:hAnsi="Times New Roman" w:cs="Times New Roman"/>
          <w:color w:val="000000"/>
          <w:kern w:val="0"/>
          <w:sz w:val="20"/>
          <w:szCs w:val="20"/>
        </w:rPr>
        <w:t>catalog as of the end of June 2018 (</w:t>
      </w:r>
      <w:r>
        <w:rPr>
          <w:rFonts w:ascii="Times New Roman" w:hAnsi="Times New Roman" w:cs="Times New Roman"/>
          <w:color w:val="0000FF"/>
          <w:kern w:val="0"/>
          <w:sz w:val="20"/>
          <w:szCs w:val="20"/>
        </w:rPr>
        <w:t>Schneider et al.</w:t>
      </w:r>
      <w:r>
        <w:rPr>
          <w:rFonts w:ascii="Times New Roman" w:hAnsi="Times New Roman" w:cs="Times New Roman" w:hint="eastAsia"/>
          <w:color w:val="0000FF"/>
          <w:kern w:val="0"/>
          <w:sz w:val="20"/>
          <w:szCs w:val="20"/>
        </w:rPr>
        <w:t xml:space="preserve"> </w:t>
      </w:r>
      <w:r>
        <w:rPr>
          <w:rFonts w:ascii="Times New Roman" w:hAnsi="Times New Roman" w:cs="Times New Roman"/>
          <w:color w:val="0000FF"/>
          <w:kern w:val="0"/>
          <w:sz w:val="20"/>
          <w:szCs w:val="20"/>
        </w:rPr>
        <w:t>2011</w:t>
      </w:r>
      <w:del w:id="404" w:author="matsuo@ess.sci.osaka-u.ac.jp" w:date="2019-01-17T22:55:00Z">
        <w:r w:rsidDel="005A00F5">
          <w:rPr>
            <w:rFonts w:ascii="Times New Roman" w:hAnsi="Times New Roman" w:cs="Times New Roman"/>
            <w:color w:val="000000"/>
            <w:kern w:val="0"/>
            <w:sz w:val="20"/>
            <w:szCs w:val="20"/>
          </w:rPr>
          <w:delText xml:space="preserve"> </w:delText>
        </w:r>
      </w:del>
      <w:r>
        <w:rPr>
          <w:rFonts w:ascii="Times New Roman" w:hAnsi="Times New Roman" w:cs="Times New Roman"/>
          <w:color w:val="000000"/>
          <w:kern w:val="0"/>
          <w:sz w:val="20"/>
          <w:szCs w:val="20"/>
        </w:rPr>
        <w:t>). The radial velocit</w:t>
      </w:r>
      <w:ins w:id="405" w:author="matsuo@ess.sci.osaka-u.ac.jp" w:date="2019-01-17T23:07:00Z">
        <w:r w:rsidR="00A2092C">
          <w:rPr>
            <w:rFonts w:ascii="Times New Roman" w:hAnsi="Times New Roman" w:cs="Times New Roman"/>
            <w:color w:val="000000"/>
            <w:kern w:val="0"/>
            <w:sz w:val="20"/>
            <w:szCs w:val="20"/>
          </w:rPr>
          <w:t>ies</w:t>
        </w:r>
      </w:ins>
      <w:del w:id="406" w:author="matsuo@ess.sci.osaka-u.ac.jp" w:date="2019-01-17T23:06:00Z">
        <w:r w:rsidDel="006477B7">
          <w:rPr>
            <w:rFonts w:ascii="Times New Roman" w:hAnsi="Times New Roman" w:cs="Times New Roman"/>
            <w:color w:val="000000"/>
            <w:kern w:val="0"/>
            <w:sz w:val="20"/>
            <w:szCs w:val="20"/>
          </w:rPr>
          <w:delText>ies</w:delText>
        </w:r>
      </w:del>
      <w:r>
        <w:rPr>
          <w:rFonts w:ascii="Times New Roman" w:hAnsi="Times New Roman" w:cs="Times New Roman"/>
          <w:color w:val="000000"/>
          <w:kern w:val="0"/>
          <w:sz w:val="20"/>
          <w:szCs w:val="20"/>
        </w:rPr>
        <w:t xml:space="preserve"> of </w:t>
      </w:r>
      <w:ins w:id="407" w:author="matsuo@ess.sci.osaka-u.ac.jp" w:date="2019-01-17T23:06:00Z">
        <w:r w:rsidR="000E4112">
          <w:rPr>
            <w:rFonts w:ascii="Times New Roman" w:hAnsi="Times New Roman" w:cs="Times New Roman"/>
            <w:color w:val="000000"/>
            <w:kern w:val="0"/>
            <w:sz w:val="20"/>
            <w:szCs w:val="20"/>
          </w:rPr>
          <w:t>the host</w:t>
        </w:r>
      </w:ins>
      <w:del w:id="408" w:author="matsuo@ess.sci.osaka-u.ac.jp" w:date="2019-01-17T23:06:00Z">
        <w:r w:rsidDel="000E4112">
          <w:rPr>
            <w:rFonts w:ascii="Times New Roman" w:hAnsi="Times New Roman" w:cs="Times New Roman"/>
            <w:color w:val="000000"/>
            <w:kern w:val="0"/>
            <w:sz w:val="20"/>
            <w:szCs w:val="20"/>
          </w:rPr>
          <w:delText>central</w:delText>
        </w:r>
      </w:del>
      <w:r>
        <w:rPr>
          <w:rFonts w:ascii="Times New Roman" w:hAnsi="Times New Roman" w:cs="Times New Roman"/>
          <w:color w:val="000000"/>
          <w:kern w:val="0"/>
          <w:sz w:val="20"/>
          <w:szCs w:val="20"/>
        </w:rPr>
        <w:t xml:space="preserve"> star</w:t>
      </w:r>
      <w:ins w:id="409" w:author="matsuo@ess.sci.osaka-u.ac.jp" w:date="2019-01-17T23:07:00Z">
        <w:r w:rsidR="00A2092C">
          <w:rPr>
            <w:rFonts w:ascii="Times New Roman" w:hAnsi="Times New Roman" w:cs="Times New Roman"/>
            <w:color w:val="000000"/>
            <w:kern w:val="0"/>
            <w:sz w:val="20"/>
            <w:szCs w:val="20"/>
          </w:rPr>
          <w:t>s</w:t>
        </w:r>
      </w:ins>
      <w:del w:id="410" w:author="matsuo@ess.sci.osaka-u.ac.jp" w:date="2019-01-17T23:06:00Z">
        <w:r w:rsidDel="006477B7">
          <w:rPr>
            <w:rFonts w:ascii="Times New Roman" w:hAnsi="Times New Roman" w:cs="Times New Roman"/>
            <w:color w:val="000000"/>
            <w:kern w:val="0"/>
            <w:sz w:val="20"/>
            <w:szCs w:val="20"/>
          </w:rPr>
          <w:delText>s</w:delText>
        </w:r>
      </w:del>
      <w:r>
        <w:rPr>
          <w:rFonts w:ascii="Times New Roman" w:hAnsi="Times New Roman" w:cs="Times New Roman"/>
          <w:color w:val="000000"/>
          <w:kern w:val="0"/>
          <w:sz w:val="20"/>
          <w:szCs w:val="20"/>
        </w:rPr>
        <w:t xml:space="preserve"> </w:t>
      </w:r>
      <w:ins w:id="411" w:author="matsuo@ess.sci.osaka-u.ac.jp" w:date="2019-01-17T23:06:00Z">
        <w:r w:rsidR="006477B7">
          <w:rPr>
            <w:rFonts w:ascii="Times New Roman" w:hAnsi="Times New Roman" w:cs="Times New Roman"/>
            <w:color w:val="000000"/>
            <w:kern w:val="0"/>
            <w:sz w:val="20"/>
            <w:szCs w:val="20"/>
          </w:rPr>
          <w:t xml:space="preserve">orbited </w:t>
        </w:r>
      </w:ins>
      <w:r>
        <w:rPr>
          <w:rFonts w:ascii="Times New Roman" w:hAnsi="Times New Roman" w:cs="Times New Roman"/>
          <w:color w:val="000000"/>
          <w:kern w:val="0"/>
          <w:sz w:val="20"/>
          <w:szCs w:val="20"/>
        </w:rPr>
        <w:t xml:space="preserve">by </w:t>
      </w:r>
      <w:ins w:id="412" w:author="matsuo@ess.sci.osaka-u.ac.jp" w:date="2019-01-17T23:07:00Z">
        <w:r w:rsidR="0005531C">
          <w:rPr>
            <w:rFonts w:ascii="Times New Roman" w:hAnsi="Times New Roman" w:cs="Times New Roman"/>
            <w:color w:val="000000"/>
            <w:kern w:val="0"/>
            <w:sz w:val="20"/>
            <w:szCs w:val="20"/>
          </w:rPr>
          <w:t xml:space="preserve">the </w:t>
        </w:r>
        <w:r w:rsidR="00B547AB">
          <w:rPr>
            <w:rFonts w:ascii="Times New Roman" w:hAnsi="Times New Roman" w:cs="Times New Roman"/>
            <w:color w:val="000000"/>
            <w:kern w:val="0"/>
            <w:sz w:val="20"/>
            <w:szCs w:val="20"/>
          </w:rPr>
          <w:t>original samples</w:t>
        </w:r>
      </w:ins>
      <w:del w:id="413" w:author="matsuo@ess.sci.osaka-u.ac.jp" w:date="2019-01-17T23:06:00Z">
        <w:r w:rsidDel="006477B7">
          <w:rPr>
            <w:rFonts w:ascii="Times New Roman" w:hAnsi="Times New Roman" w:cs="Times New Roman"/>
            <w:color w:val="000000"/>
            <w:kern w:val="0"/>
            <w:sz w:val="20"/>
            <w:szCs w:val="20"/>
          </w:rPr>
          <w:delText>orbiting</w:delText>
        </w:r>
        <w:r w:rsidDel="006477B7">
          <w:rPr>
            <w:rFonts w:ascii="Times New Roman" w:hAnsi="Times New Roman" w:cs="Times New Roman" w:hint="eastAsia"/>
            <w:color w:val="0000FF"/>
            <w:kern w:val="0"/>
            <w:sz w:val="20"/>
            <w:szCs w:val="20"/>
          </w:rPr>
          <w:delText xml:space="preserve"> </w:delText>
        </w:r>
        <w:r w:rsidDel="006477B7">
          <w:rPr>
            <w:rFonts w:ascii="Times New Roman" w:hAnsi="Times New Roman" w:cs="Times New Roman"/>
            <w:color w:val="000000"/>
            <w:kern w:val="0"/>
            <w:sz w:val="20"/>
            <w:szCs w:val="20"/>
          </w:rPr>
          <w:delText>planets</w:delText>
        </w:r>
      </w:del>
      <w:r>
        <w:rPr>
          <w:rFonts w:ascii="Times New Roman" w:hAnsi="Times New Roman" w:cs="Times New Roman"/>
          <w:color w:val="000000"/>
          <w:kern w:val="0"/>
          <w:sz w:val="20"/>
          <w:szCs w:val="20"/>
        </w:rPr>
        <w:t xml:space="preserve">, </w:t>
      </w:r>
      <w:ins w:id="414" w:author="matsuo@ess.sci.osaka-u.ac.jp" w:date="2019-01-17T23:08:00Z">
        <w:r w:rsidR="003F5FF4">
          <w:rPr>
            <w:rFonts w:ascii="Times New Roman" w:hAnsi="Times New Roman" w:cs="Times New Roman"/>
            <w:color w:val="000000"/>
            <w:kern w:val="0"/>
            <w:sz w:val="20"/>
            <w:szCs w:val="20"/>
          </w:rPr>
          <w:t xml:space="preserve">and </w:t>
        </w:r>
      </w:ins>
      <w:r>
        <w:rPr>
          <w:rFonts w:ascii="Times New Roman" w:hAnsi="Times New Roman" w:cs="Times New Roman"/>
          <w:color w:val="000000"/>
          <w:kern w:val="0"/>
          <w:sz w:val="20"/>
          <w:szCs w:val="20"/>
        </w:rPr>
        <w:t>the orbital periods</w:t>
      </w:r>
      <w:del w:id="415" w:author="matsuo@ess.sci.osaka-u.ac.jp" w:date="2019-01-17T23:07:00Z">
        <w:r w:rsidDel="003F5FF4">
          <w:rPr>
            <w:rFonts w:ascii="Times New Roman" w:hAnsi="Times New Roman" w:cs="Times New Roman"/>
            <w:color w:val="000000"/>
            <w:kern w:val="0"/>
            <w:sz w:val="20"/>
            <w:szCs w:val="20"/>
          </w:rPr>
          <w:delText>,</w:delText>
        </w:r>
      </w:del>
      <w:r>
        <w:rPr>
          <w:rFonts w:ascii="Times New Roman" w:hAnsi="Times New Roman" w:cs="Times New Roman"/>
          <w:color w:val="000000"/>
          <w:kern w:val="0"/>
          <w:sz w:val="20"/>
          <w:szCs w:val="20"/>
        </w:rPr>
        <w:t xml:space="preserve"> and eccentricities of </w:t>
      </w:r>
      <w:del w:id="416" w:author="matsuo@ess.sci.osaka-u.ac.jp" w:date="2019-01-17T23:07:00Z">
        <w:r w:rsidDel="003F5FF4">
          <w:rPr>
            <w:rFonts w:ascii="Times New Roman" w:hAnsi="Times New Roman" w:cs="Times New Roman"/>
            <w:color w:val="000000"/>
            <w:kern w:val="0"/>
            <w:sz w:val="20"/>
            <w:szCs w:val="20"/>
          </w:rPr>
          <w:delText>planets</w:delText>
        </w:r>
        <w:r w:rsidDel="003F5FF4">
          <w:rPr>
            <w:rFonts w:ascii="Times New Roman" w:hAnsi="Times New Roman" w:cs="Times New Roman" w:hint="eastAsia"/>
            <w:color w:val="0000FF"/>
            <w:kern w:val="0"/>
            <w:sz w:val="20"/>
            <w:szCs w:val="20"/>
          </w:rPr>
          <w:delText xml:space="preserve"> </w:delText>
        </w:r>
      </w:del>
      <w:ins w:id="417" w:author="matsuo@ess.sci.osaka-u.ac.jp" w:date="2019-01-17T23:07:00Z">
        <w:r w:rsidR="003F5FF4">
          <w:rPr>
            <w:rFonts w:ascii="Times New Roman" w:hAnsi="Times New Roman" w:cs="Times New Roman"/>
            <w:color w:val="000000"/>
            <w:kern w:val="0"/>
            <w:sz w:val="20"/>
            <w:szCs w:val="20"/>
          </w:rPr>
          <w:t xml:space="preserve">the original samples </w:t>
        </w:r>
      </w:ins>
      <w:r>
        <w:rPr>
          <w:rFonts w:ascii="Times New Roman" w:hAnsi="Times New Roman" w:cs="Times New Roman"/>
          <w:color w:val="000000"/>
          <w:kern w:val="0"/>
          <w:sz w:val="20"/>
          <w:szCs w:val="20"/>
        </w:rPr>
        <w:t xml:space="preserve">are also collected from the same catalog. </w:t>
      </w:r>
      <w:del w:id="418" w:author="matsuo@ess.sci.osaka-u.ac.jp" w:date="2019-01-17T23:06:00Z">
        <w:r w:rsidDel="00224D6F">
          <w:rPr>
            <w:rFonts w:ascii="Times New Roman" w:hAnsi="Times New Roman" w:cs="Times New Roman"/>
            <w:color w:val="000000"/>
            <w:kern w:val="0"/>
            <w:sz w:val="20"/>
            <w:szCs w:val="20"/>
          </w:rPr>
          <w:delText>On the other</w:delText>
        </w:r>
        <w:r w:rsidDel="00224D6F">
          <w:rPr>
            <w:rFonts w:ascii="Times New Roman" w:hAnsi="Times New Roman" w:cs="Times New Roman" w:hint="eastAsia"/>
            <w:color w:val="0000FF"/>
            <w:kern w:val="0"/>
            <w:sz w:val="20"/>
            <w:szCs w:val="20"/>
          </w:rPr>
          <w:delText xml:space="preserve"> </w:delText>
        </w:r>
        <w:r w:rsidDel="00224D6F">
          <w:rPr>
            <w:rFonts w:ascii="Times New Roman" w:hAnsi="Times New Roman" w:cs="Times New Roman"/>
            <w:color w:val="000000"/>
            <w:kern w:val="0"/>
            <w:sz w:val="20"/>
            <w:szCs w:val="20"/>
          </w:rPr>
          <w:delText xml:space="preserve">hand, </w:delText>
        </w:r>
      </w:del>
      <w:del w:id="419" w:author="matsuo@ess.sci.osaka-u.ac.jp" w:date="2019-01-17T23:03:00Z">
        <w:r w:rsidDel="003946F3">
          <w:rPr>
            <w:rFonts w:ascii="Times New Roman" w:hAnsi="Times New Roman" w:cs="Times New Roman"/>
            <w:color w:val="000000"/>
            <w:kern w:val="0"/>
            <w:sz w:val="20"/>
            <w:szCs w:val="20"/>
          </w:rPr>
          <w:delText>the masses and metallicities of host stars are cited</w:delText>
        </w:r>
        <w:r w:rsidDel="003946F3">
          <w:rPr>
            <w:rFonts w:ascii="Times New Roman" w:hAnsi="Times New Roman" w:cs="Times New Roman" w:hint="eastAsia"/>
            <w:color w:val="0000FF"/>
            <w:kern w:val="0"/>
            <w:sz w:val="20"/>
            <w:szCs w:val="20"/>
          </w:rPr>
          <w:delText xml:space="preserve"> </w:delText>
        </w:r>
        <w:r w:rsidDel="003946F3">
          <w:rPr>
            <w:rFonts w:ascii="Times New Roman" w:hAnsi="Times New Roman" w:cs="Times New Roman"/>
            <w:color w:val="000000"/>
            <w:kern w:val="0"/>
            <w:sz w:val="20"/>
            <w:szCs w:val="20"/>
          </w:rPr>
          <w:delText xml:space="preserve">from </w:delText>
        </w:r>
      </w:del>
      <w:del w:id="420" w:author="matsuo@ess.sci.osaka-u.ac.jp" w:date="2019-01-17T23:06:00Z">
        <w:r w:rsidDel="00224D6F">
          <w:rPr>
            <w:rFonts w:ascii="Times New Roman" w:hAnsi="Times New Roman" w:cs="Times New Roman"/>
            <w:color w:val="000000"/>
            <w:kern w:val="0"/>
            <w:sz w:val="20"/>
            <w:szCs w:val="20"/>
          </w:rPr>
          <w:delText>t</w:delText>
        </w:r>
      </w:del>
      <w:ins w:id="421" w:author="matsuo@ess.sci.osaka-u.ac.jp" w:date="2019-01-17T23:06:00Z">
        <w:r w:rsidR="00224D6F">
          <w:rPr>
            <w:rFonts w:ascii="Times New Roman" w:hAnsi="Times New Roman" w:cs="Times New Roman"/>
            <w:color w:val="000000"/>
            <w:kern w:val="0"/>
            <w:sz w:val="20"/>
            <w:szCs w:val="20"/>
          </w:rPr>
          <w:t>T</w:t>
        </w:r>
      </w:ins>
      <w:r>
        <w:rPr>
          <w:rFonts w:ascii="Times New Roman" w:hAnsi="Times New Roman" w:cs="Times New Roman"/>
          <w:color w:val="000000"/>
          <w:kern w:val="0"/>
          <w:sz w:val="20"/>
          <w:szCs w:val="20"/>
        </w:rPr>
        <w:t xml:space="preserve">he SWEET-Cat catalog </w:t>
      </w:r>
      <w:ins w:id="422" w:author="matsuo@ess.sci.osaka-u.ac.jp" w:date="2019-01-17T23:03:00Z">
        <w:r w:rsidR="003946F3">
          <w:rPr>
            <w:rFonts w:ascii="Times New Roman" w:hAnsi="Times New Roman" w:cs="Times New Roman"/>
            <w:color w:val="000000"/>
            <w:kern w:val="0"/>
            <w:sz w:val="20"/>
            <w:szCs w:val="20"/>
          </w:rPr>
          <w:t>was referred to</w:t>
        </w:r>
      </w:ins>
      <w:ins w:id="423" w:author="matsuo@ess.sci.osaka-u.ac.jp" w:date="2019-01-17T23:04:00Z">
        <w:r w:rsidR="000E51DC">
          <w:rPr>
            <w:rFonts w:ascii="Times New Roman" w:hAnsi="Times New Roman" w:cs="Times New Roman"/>
            <w:color w:val="000000"/>
            <w:kern w:val="0"/>
            <w:sz w:val="20"/>
            <w:szCs w:val="20"/>
          </w:rPr>
          <w:t xml:space="preserve"> for the metallicity</w:t>
        </w:r>
      </w:ins>
      <w:ins w:id="424" w:author="matsuo@ess.sci.osaka-u.ac.jp" w:date="2019-01-17T23:05:00Z">
        <w:r w:rsidR="000E51DC">
          <w:rPr>
            <w:rFonts w:ascii="Times New Roman" w:hAnsi="Times New Roman" w:cs="Times New Roman"/>
            <w:color w:val="000000"/>
            <w:kern w:val="0"/>
            <w:sz w:val="20"/>
            <w:szCs w:val="20"/>
          </w:rPr>
          <w:t xml:space="preserve"> and mass</w:t>
        </w:r>
      </w:ins>
      <w:ins w:id="425" w:author="matsuo@ess.sci.osaka-u.ac.jp" w:date="2019-01-17T23:04:00Z">
        <w:r w:rsidR="000E51DC">
          <w:rPr>
            <w:rFonts w:ascii="Times New Roman" w:hAnsi="Times New Roman" w:cs="Times New Roman"/>
            <w:color w:val="000000"/>
            <w:kern w:val="0"/>
            <w:sz w:val="20"/>
            <w:szCs w:val="20"/>
          </w:rPr>
          <w:t xml:space="preserve"> of </w:t>
        </w:r>
      </w:ins>
      <w:ins w:id="426" w:author="matsuo@ess.sci.osaka-u.ac.jp" w:date="2019-01-17T23:05:00Z">
        <w:r w:rsidR="000E51DC">
          <w:rPr>
            <w:rFonts w:ascii="Times New Roman" w:hAnsi="Times New Roman" w:cs="Times New Roman"/>
            <w:color w:val="000000"/>
            <w:kern w:val="0"/>
            <w:sz w:val="20"/>
            <w:szCs w:val="20"/>
          </w:rPr>
          <w:t xml:space="preserve">the </w:t>
        </w:r>
      </w:ins>
      <w:ins w:id="427" w:author="matsuo@ess.sci.osaka-u.ac.jp" w:date="2019-01-17T23:04:00Z">
        <w:r w:rsidR="000E51DC">
          <w:rPr>
            <w:rFonts w:ascii="Times New Roman" w:hAnsi="Times New Roman" w:cs="Times New Roman"/>
            <w:color w:val="000000"/>
            <w:kern w:val="0"/>
            <w:sz w:val="20"/>
            <w:szCs w:val="20"/>
          </w:rPr>
          <w:t>host star</w:t>
        </w:r>
      </w:ins>
      <w:ins w:id="428" w:author="matsuo@ess.sci.osaka-u.ac.jp" w:date="2019-01-17T23:03:00Z">
        <w:r w:rsidR="003946F3">
          <w:rPr>
            <w:rFonts w:ascii="Times New Roman" w:hAnsi="Times New Roman" w:cs="Times New Roman"/>
            <w:color w:val="000000"/>
            <w:kern w:val="0"/>
            <w:sz w:val="20"/>
            <w:szCs w:val="20"/>
          </w:rPr>
          <w:t xml:space="preserve"> </w:t>
        </w:r>
      </w:ins>
      <w:r>
        <w:rPr>
          <w:rFonts w:ascii="Times New Roman" w:hAnsi="Times New Roman" w:cs="Times New Roman"/>
          <w:color w:val="000000"/>
          <w:kern w:val="0"/>
          <w:sz w:val="20"/>
          <w:szCs w:val="20"/>
        </w:rPr>
        <w:t>(</w:t>
      </w:r>
      <w:r>
        <w:rPr>
          <w:rFonts w:ascii="Times New Roman" w:hAnsi="Times New Roman" w:cs="Times New Roman"/>
          <w:color w:val="0000FF"/>
          <w:kern w:val="0"/>
          <w:sz w:val="20"/>
          <w:szCs w:val="20"/>
        </w:rPr>
        <w:t>Santos et al. 2013</w:t>
      </w:r>
      <w:r>
        <w:rPr>
          <w:rFonts w:ascii="Times New Roman" w:hAnsi="Times New Roman" w:cs="Times New Roman"/>
          <w:color w:val="000000"/>
          <w:kern w:val="0"/>
          <w:sz w:val="20"/>
          <w:szCs w:val="20"/>
        </w:rPr>
        <w:t xml:space="preserve"> ; </w:t>
      </w:r>
      <w:r>
        <w:rPr>
          <w:rFonts w:ascii="Times New Roman" w:hAnsi="Times New Roman" w:cs="Times New Roman"/>
          <w:color w:val="0000FF"/>
          <w:kern w:val="0"/>
          <w:sz w:val="20"/>
          <w:szCs w:val="20"/>
        </w:rPr>
        <w:t>Sousa</w:t>
      </w:r>
      <w:r>
        <w:rPr>
          <w:rFonts w:ascii="Times New Roman" w:hAnsi="Times New Roman" w:cs="Times New Roman" w:hint="eastAsia"/>
          <w:color w:val="0000FF"/>
          <w:kern w:val="0"/>
          <w:sz w:val="20"/>
          <w:szCs w:val="20"/>
        </w:rPr>
        <w:t xml:space="preserve"> </w:t>
      </w:r>
      <w:r>
        <w:rPr>
          <w:rFonts w:ascii="Times New Roman" w:hAnsi="Times New Roman" w:cs="Times New Roman"/>
          <w:color w:val="0000FF"/>
          <w:kern w:val="0"/>
          <w:sz w:val="20"/>
          <w:szCs w:val="20"/>
        </w:rPr>
        <w:t>et al. 2018</w:t>
      </w:r>
      <w:r>
        <w:rPr>
          <w:rFonts w:ascii="Times New Roman" w:hAnsi="Times New Roman" w:cs="Times New Roman"/>
          <w:color w:val="000000"/>
          <w:kern w:val="0"/>
          <w:sz w:val="20"/>
          <w:szCs w:val="20"/>
        </w:rPr>
        <w:t xml:space="preserve"> )</w:t>
      </w:r>
      <w:ins w:id="429" w:author="matsuo@ess.sci.osaka-u.ac.jp" w:date="2019-01-17T23:13:00Z">
        <w:r w:rsidR="00C411AC">
          <w:rPr>
            <w:rFonts w:ascii="Times New Roman" w:hAnsi="Times New Roman" w:cs="Times New Roman"/>
            <w:color w:val="000000"/>
            <w:kern w:val="0"/>
            <w:sz w:val="20"/>
            <w:szCs w:val="20"/>
          </w:rPr>
          <w:t xml:space="preserve">; this catalog presents the uniformly derived stellar parameters </w:t>
        </w:r>
      </w:ins>
      <w:ins w:id="430" w:author="matsuo@ess.sci.osaka-u.ac.jp" w:date="2019-01-17T23:14:00Z">
        <w:r w:rsidR="001717BB">
          <w:rPr>
            <w:rFonts w:ascii="Times New Roman" w:hAnsi="Times New Roman" w:cs="Times New Roman"/>
            <w:color w:val="000000"/>
            <w:kern w:val="0"/>
            <w:sz w:val="20"/>
            <w:szCs w:val="20"/>
          </w:rPr>
          <w:t>of the planet host stars.</w:t>
        </w:r>
        <w:r w:rsidR="008902E3">
          <w:rPr>
            <w:rFonts w:ascii="Times New Roman" w:hAnsi="Times New Roman" w:cs="Times New Roman"/>
            <w:color w:val="000000"/>
            <w:kern w:val="0"/>
            <w:sz w:val="20"/>
            <w:szCs w:val="20"/>
          </w:rPr>
          <w:t xml:space="preserve"> </w:t>
        </w:r>
      </w:ins>
      <w:ins w:id="431" w:author="matsuo@ess.sci.osaka-u.ac.jp" w:date="2019-01-17T23:23:00Z">
        <w:r w:rsidR="000E25D9">
          <w:rPr>
            <w:rFonts w:ascii="Times New Roman" w:hAnsi="Times New Roman" w:cs="Times New Roman"/>
            <w:color w:val="000000"/>
            <w:kern w:val="0"/>
            <w:sz w:val="20"/>
            <w:szCs w:val="20"/>
          </w:rPr>
          <w:t xml:space="preserve">For some of the </w:t>
        </w:r>
      </w:ins>
      <w:ins w:id="432" w:author="matsuo@ess.sci.osaka-u.ac.jp" w:date="2019-01-17T23:24:00Z">
        <w:r w:rsidR="00F71B7D">
          <w:rPr>
            <w:rFonts w:ascii="Times New Roman" w:hAnsi="Times New Roman" w:cs="Times New Roman"/>
            <w:color w:val="000000"/>
            <w:kern w:val="0"/>
            <w:sz w:val="20"/>
            <w:szCs w:val="20"/>
          </w:rPr>
          <w:t>original samples that are not listed in the SWEET-Cat catalog, t</w:t>
        </w:r>
      </w:ins>
      <w:ins w:id="433" w:author="matsuo@ess.sci.osaka-u.ac.jp" w:date="2019-01-17T23:17:00Z">
        <w:r w:rsidR="000E25D9">
          <w:rPr>
            <w:rFonts w:ascii="Times New Roman" w:hAnsi="Times New Roman" w:cs="Times New Roman"/>
            <w:color w:val="000000"/>
            <w:kern w:val="0"/>
            <w:sz w:val="20"/>
            <w:szCs w:val="20"/>
          </w:rPr>
          <w:t xml:space="preserve">he metallicities </w:t>
        </w:r>
      </w:ins>
      <w:ins w:id="434" w:author="matsuo@ess.sci.osaka-u.ac.jp" w:date="2019-01-17T23:32:00Z">
        <w:r w:rsidR="004352AE">
          <w:rPr>
            <w:rFonts w:ascii="Times New Roman" w:hAnsi="Times New Roman" w:cs="Times New Roman"/>
            <w:color w:val="000000"/>
            <w:kern w:val="0"/>
            <w:sz w:val="20"/>
            <w:szCs w:val="20"/>
          </w:rPr>
          <w:t xml:space="preserve">and masses </w:t>
        </w:r>
      </w:ins>
      <w:ins w:id="435" w:author="matsuo@ess.sci.osaka-u.ac.jp" w:date="2019-01-17T23:17:00Z">
        <w:r w:rsidR="000E25D9">
          <w:rPr>
            <w:rFonts w:ascii="Times New Roman" w:hAnsi="Times New Roman" w:cs="Times New Roman"/>
            <w:color w:val="000000"/>
            <w:kern w:val="0"/>
            <w:sz w:val="20"/>
            <w:szCs w:val="20"/>
          </w:rPr>
          <w:t xml:space="preserve">measured by </w:t>
        </w:r>
      </w:ins>
      <w:del w:id="436" w:author="matsuo@ess.sci.osaka-u.ac.jp" w:date="2019-01-17T23:08:00Z">
        <w:r w:rsidDel="00095839">
          <w:rPr>
            <w:rFonts w:ascii="Times New Roman" w:hAnsi="Times New Roman" w:cs="Times New Roman"/>
            <w:color w:val="000000"/>
            <w:kern w:val="0"/>
            <w:sz w:val="20"/>
            <w:szCs w:val="20"/>
          </w:rPr>
          <w:delText>,</w:delText>
        </w:r>
      </w:del>
      <w:del w:id="437" w:author="matsuo@ess.sci.osaka-u.ac.jp" w:date="2019-01-17T23:11:00Z">
        <w:r w:rsidDel="00EB5D34">
          <w:rPr>
            <w:rFonts w:ascii="Times New Roman" w:hAnsi="Times New Roman" w:cs="Times New Roman"/>
            <w:color w:val="000000"/>
            <w:kern w:val="0"/>
            <w:sz w:val="20"/>
            <w:szCs w:val="20"/>
          </w:rPr>
          <w:delText xml:space="preserve"> and t</w:delText>
        </w:r>
      </w:del>
      <w:del w:id="438" w:author="matsuo@ess.sci.osaka-u.ac.jp" w:date="2019-01-17T23:18:00Z">
        <w:r w:rsidDel="000E25D9">
          <w:rPr>
            <w:rFonts w:ascii="Times New Roman" w:hAnsi="Times New Roman" w:cs="Times New Roman"/>
            <w:color w:val="000000"/>
            <w:kern w:val="0"/>
            <w:sz w:val="20"/>
            <w:szCs w:val="20"/>
          </w:rPr>
          <w:delText>he lower limit of companion mass</w:delText>
        </w:r>
      </w:del>
      <w:del w:id="439" w:author="matsuo@ess.sci.osaka-u.ac.jp" w:date="2019-01-17T23:11:00Z">
        <w:r w:rsidDel="00EB5D34">
          <w:rPr>
            <w:rFonts w:ascii="Times New Roman" w:hAnsi="Times New Roman" w:cs="Times New Roman"/>
            <w:color w:val="000000"/>
            <w:kern w:val="0"/>
            <w:sz w:val="20"/>
            <w:szCs w:val="20"/>
          </w:rPr>
          <w:delText>es</w:delText>
        </w:r>
      </w:del>
      <w:del w:id="440" w:author="matsuo@ess.sci.osaka-u.ac.jp" w:date="2019-01-17T23:18:00Z">
        <w:r w:rsidDel="000E25D9">
          <w:rPr>
            <w:rFonts w:ascii="Times New Roman" w:hAnsi="Times New Roman" w:cs="Times New Roman"/>
            <w:color w:val="000000"/>
            <w:kern w:val="0"/>
            <w:sz w:val="20"/>
            <w:szCs w:val="20"/>
          </w:rPr>
          <w:delText xml:space="preserve"> </w:delText>
        </w:r>
      </w:del>
      <w:del w:id="441" w:author="matsuo@ess.sci.osaka-u.ac.jp" w:date="2019-01-17T23:11:00Z">
        <w:r w:rsidDel="00EB5D34">
          <w:rPr>
            <w:rFonts w:ascii="Times New Roman" w:hAnsi="Times New Roman" w:cs="Times New Roman"/>
            <w:color w:val="000000"/>
            <w:kern w:val="0"/>
            <w:sz w:val="20"/>
            <w:szCs w:val="20"/>
          </w:rPr>
          <w:delText>are</w:delText>
        </w:r>
      </w:del>
      <w:del w:id="442" w:author="matsuo@ess.sci.osaka-u.ac.jp" w:date="2019-01-17T23:18:00Z">
        <w:r w:rsidDel="000E25D9">
          <w:rPr>
            <w:rFonts w:ascii="Times New Roman" w:hAnsi="Times New Roman" w:cs="Times New Roman" w:hint="eastAsia"/>
            <w:color w:val="0000FF"/>
            <w:kern w:val="0"/>
            <w:sz w:val="20"/>
            <w:szCs w:val="20"/>
          </w:rPr>
          <w:delText xml:space="preserve"> </w:delText>
        </w:r>
        <w:r w:rsidDel="000E25D9">
          <w:rPr>
            <w:rFonts w:ascii="Times New Roman" w:hAnsi="Times New Roman" w:cs="Times New Roman"/>
            <w:color w:val="000000"/>
            <w:kern w:val="0"/>
            <w:sz w:val="20"/>
            <w:szCs w:val="20"/>
          </w:rPr>
          <w:delText xml:space="preserve">calculated </w:delText>
        </w:r>
      </w:del>
      <w:del w:id="443" w:author="matsuo@ess.sci.osaka-u.ac.jp" w:date="2019-01-17T23:12:00Z">
        <w:r w:rsidDel="000C009C">
          <w:rPr>
            <w:rFonts w:ascii="Times New Roman" w:hAnsi="Times New Roman" w:cs="Times New Roman"/>
            <w:color w:val="000000"/>
            <w:kern w:val="0"/>
            <w:sz w:val="20"/>
            <w:szCs w:val="20"/>
          </w:rPr>
          <w:delText>with</w:delText>
        </w:r>
      </w:del>
      <w:del w:id="444" w:author="matsuo@ess.sci.osaka-u.ac.jp" w:date="2019-01-17T23:18:00Z">
        <w:r w:rsidDel="000E25D9">
          <w:rPr>
            <w:rFonts w:ascii="Times New Roman" w:hAnsi="Times New Roman" w:cs="Times New Roman"/>
            <w:color w:val="000000"/>
            <w:kern w:val="0"/>
            <w:sz w:val="20"/>
            <w:szCs w:val="20"/>
          </w:rPr>
          <w:delText xml:space="preserve"> Equation (</w:delText>
        </w:r>
        <w:r w:rsidDel="000E25D9">
          <w:rPr>
            <w:rFonts w:ascii="Times New Roman" w:hAnsi="Times New Roman" w:cs="Times New Roman"/>
            <w:color w:val="0000FF"/>
            <w:kern w:val="0"/>
            <w:sz w:val="20"/>
            <w:szCs w:val="20"/>
          </w:rPr>
          <w:delText>2</w:delText>
        </w:r>
      </w:del>
      <w:del w:id="445" w:author="matsuo@ess.sci.osaka-u.ac.jp" w:date="2019-01-17T23:06:00Z">
        <w:r w:rsidDel="00224D6F">
          <w:rPr>
            <w:rFonts w:ascii="Times New Roman" w:hAnsi="Times New Roman" w:cs="Times New Roman"/>
            <w:color w:val="000000"/>
            <w:kern w:val="0"/>
            <w:sz w:val="20"/>
            <w:szCs w:val="20"/>
          </w:rPr>
          <w:delText xml:space="preserve"> </w:delText>
        </w:r>
      </w:del>
      <w:del w:id="446" w:author="matsuo@ess.sci.osaka-u.ac.jp" w:date="2019-01-17T23:18:00Z">
        <w:r w:rsidDel="000E25D9">
          <w:rPr>
            <w:rFonts w:ascii="Times New Roman" w:hAnsi="Times New Roman" w:cs="Times New Roman"/>
            <w:color w:val="000000"/>
            <w:kern w:val="0"/>
            <w:sz w:val="20"/>
            <w:szCs w:val="20"/>
          </w:rPr>
          <w:delText>). The radii of planets are</w:delText>
        </w:r>
        <w:r w:rsidDel="000E25D9">
          <w:rPr>
            <w:rFonts w:ascii="Times New Roman" w:hAnsi="Times New Roman" w:cs="Times New Roman" w:hint="eastAsia"/>
            <w:color w:val="0000FF"/>
            <w:kern w:val="0"/>
            <w:sz w:val="20"/>
            <w:szCs w:val="20"/>
          </w:rPr>
          <w:delText xml:space="preserve"> </w:delText>
        </w:r>
        <w:r w:rsidDel="000E25D9">
          <w:rPr>
            <w:rFonts w:ascii="Times New Roman" w:hAnsi="Times New Roman" w:cs="Times New Roman"/>
            <w:color w:val="000000"/>
            <w:kern w:val="0"/>
            <w:sz w:val="20"/>
            <w:szCs w:val="20"/>
          </w:rPr>
          <w:delText>calculated from the orbital periods and star masses. The</w:delText>
        </w:r>
        <w:r w:rsidDel="000E25D9">
          <w:rPr>
            <w:rFonts w:ascii="Times New Roman" w:hAnsi="Times New Roman" w:cs="Times New Roman" w:hint="eastAsia"/>
            <w:color w:val="0000FF"/>
            <w:kern w:val="0"/>
            <w:sz w:val="20"/>
            <w:szCs w:val="20"/>
          </w:rPr>
          <w:delText xml:space="preserve"> </w:delText>
        </w:r>
        <w:r w:rsidDel="000E25D9">
          <w:rPr>
            <w:rFonts w:ascii="Times New Roman" w:hAnsi="Times New Roman" w:cs="Times New Roman"/>
            <w:color w:val="000000"/>
            <w:kern w:val="0"/>
            <w:sz w:val="20"/>
            <w:szCs w:val="20"/>
          </w:rPr>
          <w:delText>metallicities and stellar masses are also extracted from</w:delText>
        </w:r>
        <w:r w:rsidDel="000E25D9">
          <w:rPr>
            <w:rFonts w:ascii="Times New Roman" w:hAnsi="Times New Roman" w:cs="Times New Roman" w:hint="eastAsia"/>
            <w:color w:val="0000FF"/>
            <w:kern w:val="0"/>
            <w:sz w:val="20"/>
            <w:szCs w:val="20"/>
          </w:rPr>
          <w:delText xml:space="preserve"> </w:delText>
        </w:r>
      </w:del>
      <w:r>
        <w:rPr>
          <w:rFonts w:ascii="Times New Roman" w:hAnsi="Times New Roman" w:cs="Times New Roman"/>
          <w:color w:val="000000"/>
          <w:kern w:val="0"/>
          <w:sz w:val="20"/>
          <w:szCs w:val="20"/>
        </w:rPr>
        <w:t xml:space="preserve">the </w:t>
      </w:r>
      <w:del w:id="447" w:author="matsuo@ess.sci.osaka-u.ac.jp" w:date="2019-01-17T23:12:00Z">
        <w:r w:rsidDel="00C411AC">
          <w:rPr>
            <w:rFonts w:ascii="Times New Roman" w:hAnsi="Times New Roman" w:cs="Times New Roman"/>
            <w:color w:val="000000"/>
            <w:kern w:val="0"/>
            <w:sz w:val="20"/>
            <w:szCs w:val="20"/>
          </w:rPr>
          <w:delText xml:space="preserve">Casagrande </w:delText>
        </w:r>
      </w:del>
      <w:ins w:id="448" w:author="matsuo@ess.sci.osaka-u.ac.jp" w:date="2019-01-17T23:12:00Z">
        <w:r w:rsidR="00C411AC">
          <w:rPr>
            <w:rFonts w:ascii="Times New Roman" w:hAnsi="Times New Roman" w:cs="Times New Roman"/>
            <w:color w:val="000000"/>
            <w:kern w:val="0"/>
            <w:sz w:val="20"/>
            <w:szCs w:val="20"/>
          </w:rPr>
          <w:t>Geneva-</w:t>
        </w:r>
      </w:ins>
      <w:ins w:id="449" w:author="matsuo@ess.sci.osaka-u.ac.jp" w:date="2019-01-17T23:15:00Z">
        <w:r w:rsidR="008902E3">
          <w:rPr>
            <w:rFonts w:ascii="Times New Roman" w:hAnsi="Times New Roman" w:cs="Times New Roman"/>
            <w:color w:val="000000"/>
            <w:kern w:val="0"/>
            <w:sz w:val="20"/>
            <w:szCs w:val="20"/>
          </w:rPr>
          <w:t>Copenhagen</w:t>
        </w:r>
      </w:ins>
      <w:ins w:id="450" w:author="matsuo@ess.sci.osaka-u.ac.jp" w:date="2019-01-17T23:12:00Z">
        <w:r w:rsidR="00C411AC">
          <w:rPr>
            <w:rFonts w:ascii="Times New Roman" w:hAnsi="Times New Roman" w:cs="Times New Roman"/>
            <w:color w:val="000000"/>
            <w:kern w:val="0"/>
            <w:sz w:val="20"/>
            <w:szCs w:val="20"/>
          </w:rPr>
          <w:t xml:space="preserve"> </w:t>
        </w:r>
      </w:ins>
      <w:r>
        <w:rPr>
          <w:rFonts w:ascii="Times New Roman" w:hAnsi="Times New Roman" w:cs="Times New Roman"/>
          <w:color w:val="000000"/>
          <w:kern w:val="0"/>
          <w:sz w:val="20"/>
          <w:szCs w:val="20"/>
        </w:rPr>
        <w:t>catalog (</w:t>
      </w:r>
      <w:r>
        <w:rPr>
          <w:rFonts w:ascii="Times New Roman" w:hAnsi="Times New Roman" w:cs="Times New Roman"/>
          <w:color w:val="0000FF"/>
          <w:kern w:val="0"/>
          <w:sz w:val="20"/>
          <w:szCs w:val="20"/>
        </w:rPr>
        <w:t>Casagrande et al. 2011</w:t>
      </w:r>
      <w:del w:id="451" w:author="matsuo@ess.sci.osaka-u.ac.jp" w:date="2019-01-17T23:24:00Z">
        <w:r w:rsidDel="00F71B7D">
          <w:rPr>
            <w:rFonts w:ascii="Times New Roman" w:hAnsi="Times New Roman" w:cs="Times New Roman"/>
            <w:color w:val="000000"/>
            <w:kern w:val="0"/>
            <w:sz w:val="20"/>
            <w:szCs w:val="20"/>
          </w:rPr>
          <w:delText xml:space="preserve"> </w:delText>
        </w:r>
      </w:del>
      <w:r>
        <w:rPr>
          <w:rFonts w:ascii="Times New Roman" w:hAnsi="Times New Roman" w:cs="Times New Roman"/>
          <w:color w:val="000000"/>
          <w:kern w:val="0"/>
          <w:sz w:val="20"/>
          <w:szCs w:val="20"/>
        </w:rPr>
        <w:t>)</w:t>
      </w:r>
      <w:ins w:id="452" w:author="matsuo@ess.sci.osaka-u.ac.jp" w:date="2019-01-17T23:30:00Z">
        <w:r w:rsidR="00F10E95">
          <w:rPr>
            <w:rFonts w:ascii="Times New Roman" w:hAnsi="Times New Roman" w:cs="Times New Roman"/>
            <w:color w:val="000000"/>
            <w:kern w:val="0"/>
            <w:sz w:val="20"/>
            <w:szCs w:val="20"/>
          </w:rPr>
          <w:t xml:space="preserve"> the</w:t>
        </w:r>
        <w:r w:rsidR="00F10E95">
          <w:rPr>
            <w:rFonts w:ascii="Times New Roman" w:hAnsi="Times New Roman" w:cs="Times New Roman" w:hint="eastAsia"/>
            <w:color w:val="0000FF"/>
            <w:kern w:val="0"/>
            <w:sz w:val="20"/>
            <w:szCs w:val="20"/>
          </w:rPr>
          <w:t xml:space="preserve"> </w:t>
        </w:r>
        <w:r w:rsidR="00F10E95">
          <w:rPr>
            <w:rFonts w:ascii="Times New Roman" w:hAnsi="Times New Roman" w:cs="Times New Roman"/>
            <w:color w:val="000000"/>
            <w:kern w:val="0"/>
            <w:sz w:val="20"/>
            <w:szCs w:val="20"/>
          </w:rPr>
          <w:t>Padova database (</w:t>
        </w:r>
        <w:r w:rsidR="00F10E95">
          <w:rPr>
            <w:rFonts w:ascii="Times New Roman" w:hAnsi="Times New Roman" w:cs="Times New Roman"/>
            <w:color w:val="0000FF"/>
            <w:kern w:val="0"/>
            <w:sz w:val="20"/>
            <w:szCs w:val="20"/>
          </w:rPr>
          <w:t>Girardi et al. 2000</w:t>
        </w:r>
        <w:r w:rsidR="00F10E95">
          <w:rPr>
            <w:rFonts w:ascii="Times New Roman" w:hAnsi="Times New Roman" w:cs="Times New Roman"/>
            <w:color w:val="000000"/>
            <w:kern w:val="0"/>
            <w:sz w:val="20"/>
            <w:szCs w:val="20"/>
          </w:rPr>
          <w:t xml:space="preserve">), and the </w:t>
        </w:r>
        <w:proofErr w:type="spellStart"/>
        <w:r w:rsidR="00F10E95">
          <w:rPr>
            <w:rFonts w:ascii="Times New Roman" w:hAnsi="Times New Roman" w:cs="Times New Roman"/>
            <w:color w:val="000000"/>
            <w:kern w:val="0"/>
            <w:sz w:val="20"/>
            <w:szCs w:val="20"/>
          </w:rPr>
          <w:t>BaSTI</w:t>
        </w:r>
        <w:proofErr w:type="spellEnd"/>
        <w:r w:rsidR="00F10E95">
          <w:rPr>
            <w:rFonts w:ascii="Times New Roman" w:hAnsi="Times New Roman" w:cs="Times New Roman" w:hint="eastAsia"/>
            <w:color w:val="0000FF"/>
            <w:kern w:val="0"/>
            <w:sz w:val="20"/>
            <w:szCs w:val="20"/>
          </w:rPr>
          <w:t xml:space="preserve"> </w:t>
        </w:r>
        <w:r w:rsidR="00F10E95">
          <w:rPr>
            <w:rFonts w:ascii="Times New Roman" w:hAnsi="Times New Roman" w:cs="Times New Roman"/>
            <w:color w:val="000000"/>
            <w:kern w:val="0"/>
            <w:sz w:val="20"/>
            <w:szCs w:val="20"/>
          </w:rPr>
          <w:t>stellar model (</w:t>
        </w:r>
        <w:r w:rsidR="00F10E95">
          <w:rPr>
            <w:rFonts w:ascii="Times New Roman" w:hAnsi="Times New Roman" w:cs="Times New Roman"/>
            <w:color w:val="0000FF"/>
            <w:kern w:val="0"/>
            <w:sz w:val="20"/>
            <w:szCs w:val="20"/>
          </w:rPr>
          <w:t>Hidalgo et al. 2018</w:t>
        </w:r>
        <w:r w:rsidR="00F10E95">
          <w:rPr>
            <w:rFonts w:ascii="Times New Roman" w:hAnsi="Times New Roman" w:cs="Times New Roman"/>
            <w:color w:val="000000"/>
            <w:kern w:val="0"/>
            <w:sz w:val="20"/>
            <w:szCs w:val="20"/>
          </w:rPr>
          <w:t xml:space="preserve"> ) </w:t>
        </w:r>
      </w:ins>
      <w:ins w:id="453" w:author="matsuo@ess.sci.osaka-u.ac.jp" w:date="2019-01-17T23:24:00Z">
        <w:r w:rsidR="00F71B7D">
          <w:rPr>
            <w:rFonts w:ascii="Times New Roman" w:hAnsi="Times New Roman" w:cs="Times New Roman"/>
            <w:color w:val="000000"/>
            <w:kern w:val="0"/>
            <w:sz w:val="20"/>
            <w:szCs w:val="20"/>
          </w:rPr>
          <w:t>w</w:t>
        </w:r>
      </w:ins>
      <w:ins w:id="454" w:author="matsuo@ess.sci.osaka-u.ac.jp" w:date="2019-01-17T23:25:00Z">
        <w:r w:rsidR="00F71B7D">
          <w:rPr>
            <w:rFonts w:ascii="Times New Roman" w:hAnsi="Times New Roman" w:cs="Times New Roman"/>
            <w:color w:val="000000"/>
            <w:kern w:val="0"/>
            <w:sz w:val="20"/>
            <w:szCs w:val="20"/>
          </w:rPr>
          <w:t>ere applied and were calibrated by using</w:t>
        </w:r>
      </w:ins>
      <w:ins w:id="455" w:author="matsuo@ess.sci.osaka-u.ac.jp" w:date="2019-01-17T23:26:00Z">
        <w:r w:rsidR="00F71B7D">
          <w:rPr>
            <w:rFonts w:ascii="Times New Roman" w:hAnsi="Times New Roman" w:cs="Times New Roman"/>
            <w:color w:val="000000"/>
            <w:kern w:val="0"/>
            <w:sz w:val="20"/>
            <w:szCs w:val="20"/>
          </w:rPr>
          <w:t xml:space="preserve"> regression line</w:t>
        </w:r>
      </w:ins>
      <w:ins w:id="456" w:author="matsuo@ess.sci.osaka-u.ac.jp" w:date="2019-01-17T23:31:00Z">
        <w:r w:rsidR="004352AE">
          <w:rPr>
            <w:rFonts w:ascii="Times New Roman" w:hAnsi="Times New Roman" w:cs="Times New Roman"/>
            <w:color w:val="000000"/>
            <w:kern w:val="0"/>
            <w:sz w:val="20"/>
            <w:szCs w:val="20"/>
          </w:rPr>
          <w:t>s</w:t>
        </w:r>
      </w:ins>
      <w:ins w:id="457" w:author="matsuo@ess.sci.osaka-u.ac.jp" w:date="2019-01-17T23:26:00Z">
        <w:r w:rsidR="00F71B7D">
          <w:rPr>
            <w:rFonts w:ascii="Times New Roman" w:hAnsi="Times New Roman" w:cs="Times New Roman"/>
            <w:color w:val="000000"/>
            <w:kern w:val="0"/>
            <w:sz w:val="20"/>
            <w:szCs w:val="20"/>
          </w:rPr>
          <w:t xml:space="preserve"> determined from the correlation</w:t>
        </w:r>
      </w:ins>
      <w:ins w:id="458" w:author="matsuo@ess.sci.osaka-u.ac.jp" w:date="2019-01-17T23:31:00Z">
        <w:r w:rsidR="004352AE">
          <w:rPr>
            <w:rFonts w:ascii="Times New Roman" w:hAnsi="Times New Roman" w:cs="Times New Roman"/>
            <w:color w:val="000000"/>
            <w:kern w:val="0"/>
            <w:sz w:val="20"/>
            <w:szCs w:val="20"/>
          </w:rPr>
          <w:t>s</w:t>
        </w:r>
      </w:ins>
      <w:ins w:id="459" w:author="matsuo@ess.sci.osaka-u.ac.jp" w:date="2019-01-17T23:26:00Z">
        <w:r w:rsidR="00F71B7D">
          <w:rPr>
            <w:rFonts w:ascii="Times New Roman" w:hAnsi="Times New Roman" w:cs="Times New Roman"/>
            <w:color w:val="000000"/>
            <w:kern w:val="0"/>
            <w:sz w:val="20"/>
            <w:szCs w:val="20"/>
          </w:rPr>
          <w:t xml:space="preserve"> between the </w:t>
        </w:r>
      </w:ins>
      <w:ins w:id="460" w:author="matsuo@ess.sci.osaka-u.ac.jp" w:date="2019-01-17T23:27:00Z">
        <w:r w:rsidR="00F71B7D">
          <w:rPr>
            <w:rFonts w:ascii="Times New Roman" w:hAnsi="Times New Roman" w:cs="Times New Roman"/>
            <w:color w:val="000000"/>
            <w:kern w:val="0"/>
            <w:sz w:val="20"/>
            <w:szCs w:val="20"/>
          </w:rPr>
          <w:t xml:space="preserve">values in the SWEET-Cat catalog and those </w:t>
        </w:r>
      </w:ins>
      <w:ins w:id="461" w:author="matsuo@ess.sci.osaka-u.ac.jp" w:date="2019-01-17T23:31:00Z">
        <w:r w:rsidR="00596B8A">
          <w:rPr>
            <w:rFonts w:ascii="Times New Roman" w:hAnsi="Times New Roman" w:cs="Times New Roman"/>
            <w:color w:val="000000"/>
            <w:kern w:val="0"/>
            <w:sz w:val="20"/>
            <w:szCs w:val="20"/>
          </w:rPr>
          <w:t>in</w:t>
        </w:r>
      </w:ins>
      <w:ins w:id="462" w:author="matsuo@ess.sci.osaka-u.ac.jp" w:date="2019-01-17T23:27:00Z">
        <w:r w:rsidR="00F71B7D">
          <w:rPr>
            <w:rFonts w:ascii="Times New Roman" w:hAnsi="Times New Roman" w:cs="Times New Roman"/>
            <w:color w:val="000000"/>
            <w:kern w:val="0"/>
            <w:sz w:val="20"/>
            <w:szCs w:val="20"/>
          </w:rPr>
          <w:t xml:space="preserve"> the </w:t>
        </w:r>
      </w:ins>
      <w:ins w:id="463" w:author="matsuo@ess.sci.osaka-u.ac.jp" w:date="2019-01-17T23:31:00Z">
        <w:r w:rsidR="00596B8A">
          <w:rPr>
            <w:rFonts w:ascii="Times New Roman" w:hAnsi="Times New Roman" w:cs="Times New Roman"/>
            <w:color w:val="000000"/>
            <w:kern w:val="0"/>
            <w:sz w:val="20"/>
            <w:szCs w:val="20"/>
          </w:rPr>
          <w:t>three</w:t>
        </w:r>
      </w:ins>
      <w:ins w:id="464" w:author="matsuo@ess.sci.osaka-u.ac.jp" w:date="2019-01-17T23:27:00Z">
        <w:r w:rsidR="00F71B7D">
          <w:rPr>
            <w:rFonts w:ascii="Times New Roman" w:hAnsi="Times New Roman" w:cs="Times New Roman"/>
            <w:color w:val="000000"/>
            <w:kern w:val="0"/>
            <w:sz w:val="20"/>
            <w:szCs w:val="20"/>
          </w:rPr>
          <w:t xml:space="preserve"> catalog</w:t>
        </w:r>
      </w:ins>
      <w:ins w:id="465" w:author="matsuo@ess.sci.osaka-u.ac.jp" w:date="2019-01-17T23:31:00Z">
        <w:r w:rsidR="00596B8A">
          <w:rPr>
            <w:rFonts w:ascii="Times New Roman" w:hAnsi="Times New Roman" w:cs="Times New Roman"/>
            <w:color w:val="000000"/>
            <w:kern w:val="0"/>
            <w:sz w:val="20"/>
            <w:szCs w:val="20"/>
          </w:rPr>
          <w:t>s</w:t>
        </w:r>
      </w:ins>
      <w:ins w:id="466" w:author="matsuo@ess.sci.osaka-u.ac.jp" w:date="2019-01-17T23:27:00Z">
        <w:r w:rsidR="00F71B7D">
          <w:rPr>
            <w:rFonts w:ascii="Times New Roman" w:hAnsi="Times New Roman" w:cs="Times New Roman"/>
            <w:color w:val="000000"/>
            <w:kern w:val="0"/>
            <w:sz w:val="20"/>
            <w:szCs w:val="20"/>
          </w:rPr>
          <w:t xml:space="preserve"> to </w:t>
        </w:r>
      </w:ins>
      <w:ins w:id="467" w:author="matsuo@ess.sci.osaka-u.ac.jp" w:date="2019-01-17T23:28:00Z">
        <w:r w:rsidR="00F71B7D">
          <w:rPr>
            <w:rFonts w:ascii="Times New Roman" w:hAnsi="Times New Roman" w:cs="Times New Roman"/>
            <w:color w:val="000000"/>
            <w:kern w:val="0"/>
            <w:sz w:val="20"/>
            <w:szCs w:val="20"/>
          </w:rPr>
          <w:t>minimize measurement biases for host-star metallicit</w:t>
        </w:r>
      </w:ins>
      <w:ins w:id="468" w:author="matsuo@ess.sci.osaka-u.ac.jp" w:date="2019-01-17T23:29:00Z">
        <w:r w:rsidR="00F71B7D">
          <w:rPr>
            <w:rFonts w:ascii="Times New Roman" w:hAnsi="Times New Roman" w:cs="Times New Roman"/>
            <w:color w:val="000000"/>
            <w:kern w:val="0"/>
            <w:sz w:val="20"/>
            <w:szCs w:val="20"/>
          </w:rPr>
          <w:t>ie</w:t>
        </w:r>
      </w:ins>
      <w:ins w:id="469" w:author="matsuo@ess.sci.osaka-u.ac.jp" w:date="2019-01-17T23:31:00Z">
        <w:r w:rsidR="004352AE">
          <w:rPr>
            <w:rFonts w:ascii="Times New Roman" w:hAnsi="Times New Roman" w:cs="Times New Roman"/>
            <w:color w:val="000000"/>
            <w:kern w:val="0"/>
            <w:sz w:val="20"/>
            <w:szCs w:val="20"/>
          </w:rPr>
          <w:t>s</w:t>
        </w:r>
      </w:ins>
      <w:ins w:id="470" w:author="matsuo@ess.sci.osaka-u.ac.jp" w:date="2019-01-17T23:32:00Z">
        <w:r w:rsidR="00F61AAB">
          <w:rPr>
            <w:rFonts w:ascii="Times New Roman" w:hAnsi="Times New Roman" w:cs="Times New Roman"/>
            <w:color w:val="000000"/>
            <w:kern w:val="0"/>
            <w:sz w:val="20"/>
            <w:szCs w:val="20"/>
          </w:rPr>
          <w:t xml:space="preserve"> and masses</w:t>
        </w:r>
      </w:ins>
      <w:ins w:id="471" w:author="matsuo@ess.sci.osaka-u.ac.jp" w:date="2019-01-17T23:31:00Z">
        <w:r w:rsidR="004352AE">
          <w:rPr>
            <w:rFonts w:ascii="Times New Roman" w:hAnsi="Times New Roman" w:cs="Times New Roman"/>
            <w:color w:val="000000"/>
            <w:kern w:val="0"/>
            <w:sz w:val="20"/>
            <w:szCs w:val="20"/>
          </w:rPr>
          <w:t>.</w:t>
        </w:r>
      </w:ins>
      <w:ins w:id="472" w:author="matsuo@ess.sci.osaka-u.ac.jp" w:date="2019-01-17T23:33:00Z">
        <w:r w:rsidR="00F61AAB">
          <w:rPr>
            <w:rFonts w:ascii="Times New Roman" w:hAnsi="Times New Roman" w:cs="Times New Roman"/>
            <w:color w:val="000000"/>
            <w:kern w:val="0"/>
            <w:sz w:val="20"/>
            <w:szCs w:val="20"/>
          </w:rPr>
          <w:t xml:space="preserve"> </w:t>
        </w:r>
      </w:ins>
      <w:ins w:id="473" w:author="matsuo@ess.sci.osaka-u.ac.jp" w:date="2019-01-17T23:49:00Z">
        <w:r w:rsidR="00393DB0">
          <w:rPr>
            <w:rFonts w:ascii="Times New Roman" w:hAnsi="Times New Roman" w:cs="Times New Roman"/>
            <w:color w:val="000000"/>
            <w:kern w:val="0"/>
            <w:sz w:val="20"/>
            <w:szCs w:val="20"/>
          </w:rPr>
          <w:t xml:space="preserve">Using the stellar mass </w:t>
        </w:r>
      </w:ins>
      <w:ins w:id="474" w:author="matsuo@ess.sci.osaka-u.ac.jp" w:date="2019-01-17T23:52:00Z">
        <w:r w:rsidR="00393DB0">
          <w:rPr>
            <w:rFonts w:ascii="Times New Roman" w:hAnsi="Times New Roman" w:cs="Times New Roman"/>
            <w:color w:val="000000"/>
            <w:kern w:val="0"/>
            <w:sz w:val="20"/>
            <w:szCs w:val="20"/>
          </w:rPr>
          <w:t xml:space="preserve">and </w:t>
        </w:r>
      </w:ins>
      <w:ins w:id="475" w:author="matsuo@ess.sci.osaka-u.ac.jp" w:date="2019-01-17T23:49:00Z">
        <w:r w:rsidR="00393DB0">
          <w:rPr>
            <w:rFonts w:ascii="Times New Roman" w:hAnsi="Times New Roman" w:cs="Times New Roman"/>
            <w:color w:val="000000"/>
            <w:kern w:val="0"/>
            <w:sz w:val="20"/>
            <w:szCs w:val="20"/>
          </w:rPr>
          <w:t>t</w:t>
        </w:r>
      </w:ins>
      <w:ins w:id="476" w:author="matsuo@ess.sci.osaka-u.ac.jp" w:date="2019-01-17T23:47:00Z">
        <w:r w:rsidR="00584F91">
          <w:rPr>
            <w:rFonts w:ascii="Times New Roman" w:hAnsi="Times New Roman" w:cs="Times New Roman"/>
            <w:color w:val="000000"/>
            <w:kern w:val="0"/>
            <w:sz w:val="20"/>
            <w:szCs w:val="20"/>
          </w:rPr>
          <w:t>he lower limit of companion mass was</w:t>
        </w:r>
        <w:r w:rsidR="00584F91">
          <w:rPr>
            <w:rFonts w:ascii="Times New Roman" w:hAnsi="Times New Roman" w:cs="Times New Roman" w:hint="eastAsia"/>
            <w:color w:val="0000FF"/>
            <w:kern w:val="0"/>
            <w:sz w:val="20"/>
            <w:szCs w:val="20"/>
          </w:rPr>
          <w:t xml:space="preserve"> </w:t>
        </w:r>
        <w:r w:rsidR="00584F91">
          <w:rPr>
            <w:rFonts w:ascii="Times New Roman" w:hAnsi="Times New Roman" w:cs="Times New Roman"/>
            <w:color w:val="0000FF"/>
            <w:kern w:val="0"/>
            <w:sz w:val="20"/>
            <w:szCs w:val="20"/>
          </w:rPr>
          <w:t xml:space="preserve">newly </w:t>
        </w:r>
        <w:r w:rsidR="00584F91">
          <w:rPr>
            <w:rFonts w:ascii="Times New Roman" w:hAnsi="Times New Roman" w:cs="Times New Roman"/>
            <w:color w:val="000000"/>
            <w:kern w:val="0"/>
            <w:sz w:val="20"/>
            <w:szCs w:val="20"/>
          </w:rPr>
          <w:t xml:space="preserve">calculated </w:t>
        </w:r>
      </w:ins>
      <w:ins w:id="477" w:author="matsuo@ess.sci.osaka-u.ac.jp" w:date="2019-01-17T23:53:00Z">
        <w:r w:rsidR="00BE5CA8">
          <w:rPr>
            <w:rFonts w:ascii="Times New Roman" w:hAnsi="Times New Roman" w:cs="Times New Roman"/>
            <w:color w:val="000000"/>
            <w:kern w:val="0"/>
            <w:sz w:val="20"/>
            <w:szCs w:val="20"/>
          </w:rPr>
          <w:t>based on Equation (</w:t>
        </w:r>
      </w:ins>
      <w:ins w:id="478" w:author="matsuo@ess.sci.osaka-u.ac.jp" w:date="2019-01-17T23:55:00Z">
        <w:r w:rsidR="00BE5CA8">
          <w:rPr>
            <w:rFonts w:ascii="Times New Roman" w:hAnsi="Times New Roman" w:cs="Times New Roman"/>
            <w:color w:val="000000"/>
            <w:kern w:val="0"/>
            <w:sz w:val="20"/>
            <w:szCs w:val="20"/>
          </w:rPr>
          <w:t>2</w:t>
        </w:r>
      </w:ins>
      <w:ins w:id="479" w:author="matsuo@ess.sci.osaka-u.ac.jp" w:date="2019-01-17T23:53:00Z">
        <w:r w:rsidR="00BE5CA8">
          <w:rPr>
            <w:rFonts w:ascii="Times New Roman" w:hAnsi="Times New Roman" w:cs="Times New Roman"/>
            <w:color w:val="000000"/>
            <w:kern w:val="0"/>
            <w:sz w:val="20"/>
            <w:szCs w:val="20"/>
          </w:rPr>
          <w:t xml:space="preserve">) </w:t>
        </w:r>
        <w:r w:rsidR="00294019">
          <w:rPr>
            <w:rFonts w:ascii="Times New Roman" w:hAnsi="Times New Roman" w:cs="Times New Roman"/>
            <w:color w:val="000000"/>
            <w:kern w:val="0"/>
            <w:sz w:val="20"/>
            <w:szCs w:val="20"/>
          </w:rPr>
          <w:t>because the host-star masses were revised.</w:t>
        </w:r>
      </w:ins>
      <w:ins w:id="480" w:author="matsuo@ess.sci.osaka-u.ac.jp" w:date="2019-01-17T23:55:00Z">
        <w:r w:rsidR="00BE5CA8">
          <w:rPr>
            <w:rFonts w:ascii="Times New Roman" w:hAnsi="Times New Roman" w:cs="Times New Roman"/>
            <w:color w:val="000000"/>
            <w:kern w:val="0"/>
            <w:sz w:val="20"/>
            <w:szCs w:val="20"/>
          </w:rPr>
          <w:t xml:space="preserve"> </w:t>
        </w:r>
      </w:ins>
      <w:del w:id="481" w:author="matsuo@ess.sci.osaka-u.ac.jp" w:date="2019-01-17T23:24:00Z">
        <w:r w:rsidDel="00F71B7D">
          <w:rPr>
            <w:rFonts w:ascii="Times New Roman" w:hAnsi="Times New Roman" w:cs="Times New Roman"/>
            <w:color w:val="000000"/>
            <w:kern w:val="0"/>
            <w:sz w:val="20"/>
            <w:szCs w:val="20"/>
          </w:rPr>
          <w:delText xml:space="preserve">, </w:delText>
        </w:r>
      </w:del>
      <w:moveFromRangeStart w:id="482" w:author="matsuo@ess.sci.osaka-u.ac.jp" w:date="2019-01-17T23:21:00Z" w:name="move535530595"/>
      <w:moveFrom w:id="483" w:author="matsuo@ess.sci.osaka-u.ac.jp" w:date="2019-01-17T23:21:00Z">
        <w:r w:rsidDel="000E25D9">
          <w:rPr>
            <w:rFonts w:ascii="Times New Roman" w:hAnsi="Times New Roman" w:cs="Times New Roman"/>
            <w:color w:val="000000"/>
            <w:kern w:val="0"/>
            <w:sz w:val="20"/>
            <w:szCs w:val="20"/>
          </w:rPr>
          <w:t>the</w:t>
        </w:r>
        <w:r w:rsidDel="000E25D9">
          <w:rPr>
            <w:rFonts w:ascii="Times New Roman" w:hAnsi="Times New Roman" w:cs="Times New Roman" w:hint="eastAsia"/>
            <w:color w:val="0000FF"/>
            <w:kern w:val="0"/>
            <w:sz w:val="20"/>
            <w:szCs w:val="20"/>
          </w:rPr>
          <w:t xml:space="preserve"> </w:t>
        </w:r>
        <w:r w:rsidDel="000E25D9">
          <w:rPr>
            <w:rFonts w:ascii="Times New Roman" w:hAnsi="Times New Roman" w:cs="Times New Roman"/>
            <w:color w:val="000000"/>
            <w:kern w:val="0"/>
            <w:sz w:val="20"/>
            <w:szCs w:val="20"/>
          </w:rPr>
          <w:t>Padova database (</w:t>
        </w:r>
        <w:r w:rsidDel="000E25D9">
          <w:rPr>
            <w:rFonts w:ascii="Times New Roman" w:hAnsi="Times New Roman" w:cs="Times New Roman"/>
            <w:color w:val="0000FF"/>
            <w:kern w:val="0"/>
            <w:sz w:val="20"/>
            <w:szCs w:val="20"/>
          </w:rPr>
          <w:t>Girardi et al. 2000</w:t>
        </w:r>
        <w:r w:rsidDel="000E25D9">
          <w:rPr>
            <w:rFonts w:ascii="Times New Roman" w:hAnsi="Times New Roman" w:cs="Times New Roman"/>
            <w:color w:val="000000"/>
            <w:kern w:val="0"/>
            <w:sz w:val="20"/>
            <w:szCs w:val="20"/>
          </w:rPr>
          <w:t xml:space="preserve"> ), and the BaSTI</w:t>
        </w:r>
        <w:r w:rsidDel="000E25D9">
          <w:rPr>
            <w:rFonts w:ascii="Times New Roman" w:hAnsi="Times New Roman" w:cs="Times New Roman" w:hint="eastAsia"/>
            <w:color w:val="0000FF"/>
            <w:kern w:val="0"/>
            <w:sz w:val="20"/>
            <w:szCs w:val="20"/>
          </w:rPr>
          <w:t xml:space="preserve"> </w:t>
        </w:r>
        <w:r w:rsidDel="000E25D9">
          <w:rPr>
            <w:rFonts w:ascii="Times New Roman" w:hAnsi="Times New Roman" w:cs="Times New Roman"/>
            <w:color w:val="000000"/>
            <w:kern w:val="0"/>
            <w:sz w:val="20"/>
            <w:szCs w:val="20"/>
          </w:rPr>
          <w:t>stellar model (</w:t>
        </w:r>
        <w:r w:rsidDel="000E25D9">
          <w:rPr>
            <w:rFonts w:ascii="Times New Roman" w:hAnsi="Times New Roman" w:cs="Times New Roman"/>
            <w:color w:val="0000FF"/>
            <w:kern w:val="0"/>
            <w:sz w:val="20"/>
            <w:szCs w:val="20"/>
          </w:rPr>
          <w:t>Hidalgo et al. 2018</w:t>
        </w:r>
        <w:r w:rsidDel="000E25D9">
          <w:rPr>
            <w:rFonts w:ascii="Times New Roman" w:hAnsi="Times New Roman" w:cs="Times New Roman"/>
            <w:color w:val="000000"/>
            <w:kern w:val="0"/>
            <w:sz w:val="20"/>
            <w:szCs w:val="20"/>
          </w:rPr>
          <w:t xml:space="preserve"> ). </w:t>
        </w:r>
      </w:moveFrom>
      <w:moveFromRangeEnd w:id="482"/>
    </w:p>
    <w:p w:rsidR="000E25D9" w:rsidDel="004352AE" w:rsidRDefault="00A83592" w:rsidP="000E25D9">
      <w:pPr>
        <w:autoSpaceDE w:val="0"/>
        <w:autoSpaceDN w:val="0"/>
        <w:adjustRightInd w:val="0"/>
        <w:jc w:val="left"/>
        <w:rPr>
          <w:del w:id="484" w:author="matsuo@ess.sci.osaka-u.ac.jp" w:date="2019-01-17T23:32:00Z"/>
          <w:moveTo w:id="485" w:author="matsuo@ess.sci.osaka-u.ac.jp" w:date="2019-01-17T23:21:00Z"/>
          <w:rFonts w:ascii="Times New Roman" w:hAnsi="Times New Roman" w:cs="Times New Roman"/>
          <w:color w:val="000000"/>
          <w:kern w:val="0"/>
          <w:sz w:val="20"/>
          <w:szCs w:val="20"/>
        </w:rPr>
      </w:pPr>
      <w:ins w:id="486" w:author="matsuo@ess.sci.osaka-u.ac.jp" w:date="2019-01-17T23:40:00Z">
        <w:r>
          <w:rPr>
            <w:rFonts w:ascii="Times New Roman" w:hAnsi="Times New Roman" w:cs="Times New Roman"/>
            <w:color w:val="000000"/>
            <w:kern w:val="0"/>
            <w:sz w:val="20"/>
            <w:szCs w:val="20"/>
          </w:rPr>
          <w:t xml:space="preserve">     </w:t>
        </w:r>
      </w:ins>
      <w:moveToRangeStart w:id="487" w:author="matsuo@ess.sci.osaka-u.ac.jp" w:date="2019-01-17T23:21:00Z" w:name="move535530595"/>
      <w:moveTo w:id="488" w:author="matsuo@ess.sci.osaka-u.ac.jp" w:date="2019-01-17T23:21:00Z">
        <w:del w:id="489" w:author="matsuo@ess.sci.osaka-u.ac.jp" w:date="2019-01-17T23:30:00Z">
          <w:r w:rsidR="000E25D9" w:rsidDel="00F10E95">
            <w:rPr>
              <w:rFonts w:ascii="Times New Roman" w:hAnsi="Times New Roman" w:cs="Times New Roman"/>
              <w:color w:val="000000"/>
              <w:kern w:val="0"/>
              <w:sz w:val="20"/>
              <w:szCs w:val="20"/>
            </w:rPr>
            <w:delText>the</w:delText>
          </w:r>
          <w:r w:rsidR="000E25D9" w:rsidDel="00F10E95">
            <w:rPr>
              <w:rFonts w:ascii="Times New Roman" w:hAnsi="Times New Roman" w:cs="Times New Roman" w:hint="eastAsia"/>
              <w:color w:val="0000FF"/>
              <w:kern w:val="0"/>
              <w:sz w:val="20"/>
              <w:szCs w:val="20"/>
            </w:rPr>
            <w:delText xml:space="preserve"> </w:delText>
          </w:r>
          <w:r w:rsidR="000E25D9" w:rsidDel="00F10E95">
            <w:rPr>
              <w:rFonts w:ascii="Times New Roman" w:hAnsi="Times New Roman" w:cs="Times New Roman"/>
              <w:color w:val="000000"/>
              <w:kern w:val="0"/>
              <w:sz w:val="20"/>
              <w:szCs w:val="20"/>
            </w:rPr>
            <w:delText>Padova database (</w:delText>
          </w:r>
          <w:r w:rsidR="000E25D9" w:rsidDel="00F10E95">
            <w:rPr>
              <w:rFonts w:ascii="Times New Roman" w:hAnsi="Times New Roman" w:cs="Times New Roman"/>
              <w:color w:val="0000FF"/>
              <w:kern w:val="0"/>
              <w:sz w:val="20"/>
              <w:szCs w:val="20"/>
            </w:rPr>
            <w:delText>Girardi et al. 2000</w:delText>
          </w:r>
          <w:r w:rsidR="000E25D9" w:rsidDel="00F10E95">
            <w:rPr>
              <w:rFonts w:ascii="Times New Roman" w:hAnsi="Times New Roman" w:cs="Times New Roman"/>
              <w:color w:val="000000"/>
              <w:kern w:val="0"/>
              <w:sz w:val="20"/>
              <w:szCs w:val="20"/>
            </w:rPr>
            <w:delText>), and the BaSTI</w:delText>
          </w:r>
          <w:r w:rsidR="000E25D9" w:rsidDel="00F10E95">
            <w:rPr>
              <w:rFonts w:ascii="Times New Roman" w:hAnsi="Times New Roman" w:cs="Times New Roman" w:hint="eastAsia"/>
              <w:color w:val="0000FF"/>
              <w:kern w:val="0"/>
              <w:sz w:val="20"/>
              <w:szCs w:val="20"/>
            </w:rPr>
            <w:delText xml:space="preserve"> </w:delText>
          </w:r>
          <w:r w:rsidR="000E25D9" w:rsidDel="00F10E95">
            <w:rPr>
              <w:rFonts w:ascii="Times New Roman" w:hAnsi="Times New Roman" w:cs="Times New Roman"/>
              <w:color w:val="000000"/>
              <w:kern w:val="0"/>
              <w:sz w:val="20"/>
              <w:szCs w:val="20"/>
            </w:rPr>
            <w:delText>stellar model (</w:delText>
          </w:r>
          <w:r w:rsidR="000E25D9" w:rsidDel="00F10E95">
            <w:rPr>
              <w:rFonts w:ascii="Times New Roman" w:hAnsi="Times New Roman" w:cs="Times New Roman"/>
              <w:color w:val="0000FF"/>
              <w:kern w:val="0"/>
              <w:sz w:val="20"/>
              <w:szCs w:val="20"/>
            </w:rPr>
            <w:delText>Hidalgo et al. 2018</w:delText>
          </w:r>
          <w:r w:rsidR="000E25D9" w:rsidDel="00F10E95">
            <w:rPr>
              <w:rFonts w:ascii="Times New Roman" w:hAnsi="Times New Roman" w:cs="Times New Roman"/>
              <w:color w:val="000000"/>
              <w:kern w:val="0"/>
              <w:sz w:val="20"/>
              <w:szCs w:val="20"/>
            </w:rPr>
            <w:delText xml:space="preserve"> )</w:delText>
          </w:r>
        </w:del>
        <w:del w:id="490" w:author="matsuo@ess.sci.osaka-u.ac.jp" w:date="2019-01-17T23:32:00Z">
          <w:r w:rsidR="000E25D9" w:rsidDel="004352AE">
            <w:rPr>
              <w:rFonts w:ascii="Times New Roman" w:hAnsi="Times New Roman" w:cs="Times New Roman"/>
              <w:color w:val="000000"/>
              <w:kern w:val="0"/>
              <w:sz w:val="20"/>
              <w:szCs w:val="20"/>
            </w:rPr>
            <w:delText xml:space="preserve">. </w:delText>
          </w:r>
        </w:del>
      </w:moveTo>
    </w:p>
    <w:p w:rsidR="000E25D9" w:rsidRPr="000E25D9" w:rsidDel="004352AE" w:rsidRDefault="000E25D9">
      <w:pPr>
        <w:pStyle w:val="a5"/>
        <w:numPr>
          <w:ilvl w:val="0"/>
          <w:numId w:val="1"/>
        </w:numPr>
        <w:autoSpaceDE w:val="0"/>
        <w:autoSpaceDN w:val="0"/>
        <w:adjustRightInd w:val="0"/>
        <w:ind w:leftChars="0"/>
        <w:jc w:val="left"/>
        <w:rPr>
          <w:del w:id="491" w:author="matsuo@ess.sci.osaka-u.ac.jp" w:date="2019-01-17T23:32:00Z"/>
          <w:moveTo w:id="492" w:author="matsuo@ess.sci.osaka-u.ac.jp" w:date="2019-01-17T23:21:00Z"/>
          <w:rFonts w:ascii="Times New Roman" w:hAnsi="Times New Roman" w:cs="Times New Roman"/>
          <w:color w:val="000000"/>
          <w:kern w:val="0"/>
          <w:sz w:val="20"/>
          <w:szCs w:val="20"/>
          <w:rPrChange w:id="493" w:author="matsuo@ess.sci.osaka-u.ac.jp" w:date="2019-01-17T23:21:00Z">
            <w:rPr>
              <w:del w:id="494" w:author="matsuo@ess.sci.osaka-u.ac.jp" w:date="2019-01-17T23:32:00Z"/>
              <w:moveTo w:id="495" w:author="matsuo@ess.sci.osaka-u.ac.jp" w:date="2019-01-17T23:21:00Z"/>
            </w:rPr>
          </w:rPrChange>
        </w:rPr>
        <w:pPrChange w:id="496" w:author="matsuo@ess.sci.osaka-u.ac.jp" w:date="2019-01-17T23:21:00Z">
          <w:pPr>
            <w:autoSpaceDE w:val="0"/>
            <w:autoSpaceDN w:val="0"/>
            <w:adjustRightInd w:val="0"/>
            <w:jc w:val="left"/>
          </w:pPr>
        </w:pPrChange>
      </w:pPr>
    </w:p>
    <w:moveToRangeEnd w:id="487"/>
    <w:p w:rsidR="008372CE" w:rsidRDefault="00A83592" w:rsidP="000E25D9">
      <w:pPr>
        <w:autoSpaceDE w:val="0"/>
        <w:autoSpaceDN w:val="0"/>
        <w:adjustRightInd w:val="0"/>
        <w:jc w:val="left"/>
        <w:rPr>
          <w:ins w:id="497" w:author="matsuo@ess.sci.osaka-u.ac.jp" w:date="2019-01-18T00:07:00Z"/>
          <w:rFonts w:ascii="Times New Roman" w:hAnsi="Times New Roman" w:cs="Times New Roman"/>
          <w:color w:val="000000"/>
          <w:kern w:val="0"/>
          <w:sz w:val="20"/>
          <w:szCs w:val="20"/>
        </w:rPr>
      </w:pPr>
      <w:ins w:id="498" w:author="matsuo@ess.sci.osaka-u.ac.jp" w:date="2019-01-17T23:40:00Z">
        <w:r>
          <w:rPr>
            <w:rFonts w:ascii="Times New Roman" w:hAnsi="Times New Roman" w:cs="Times New Roman"/>
            <w:color w:val="000000"/>
            <w:kern w:val="0"/>
            <w:sz w:val="20"/>
            <w:szCs w:val="20"/>
          </w:rPr>
          <w:t>T</w:t>
        </w:r>
      </w:ins>
      <w:del w:id="499" w:author="matsuo@ess.sci.osaka-u.ac.jp" w:date="2019-01-17T23:33:00Z">
        <w:r w:rsidR="00E833D8" w:rsidDel="00F61AAB">
          <w:rPr>
            <w:rFonts w:ascii="Times New Roman" w:hAnsi="Times New Roman" w:cs="Times New Roman"/>
            <w:color w:val="000000"/>
            <w:kern w:val="0"/>
            <w:sz w:val="20"/>
            <w:szCs w:val="20"/>
          </w:rPr>
          <w:delText>Then, the correlation between the data from the SWEET-Cat catalog</w:delText>
        </w:r>
        <w:r w:rsidR="00E833D8" w:rsidDel="00F61AAB">
          <w:rPr>
            <w:rFonts w:ascii="Times New Roman" w:hAnsi="Times New Roman" w:cs="Times New Roman" w:hint="eastAsia"/>
            <w:color w:val="0000FF"/>
            <w:kern w:val="0"/>
            <w:sz w:val="20"/>
            <w:szCs w:val="20"/>
          </w:rPr>
          <w:delText xml:space="preserve"> </w:delText>
        </w:r>
        <w:r w:rsidR="00E833D8" w:rsidDel="00F61AAB">
          <w:rPr>
            <w:rFonts w:ascii="Times New Roman" w:hAnsi="Times New Roman" w:cs="Times New Roman"/>
            <w:color w:val="000000"/>
            <w:kern w:val="0"/>
            <w:sz w:val="20"/>
            <w:szCs w:val="20"/>
          </w:rPr>
          <w:delText>and the others was checked in order to fill up the data</w:delText>
        </w:r>
        <w:r w:rsidR="00E833D8" w:rsidDel="00F61AAB">
          <w:rPr>
            <w:rFonts w:ascii="Times New Roman" w:hAnsi="Times New Roman" w:cs="Times New Roman" w:hint="eastAsia"/>
            <w:color w:val="0000FF"/>
            <w:kern w:val="0"/>
            <w:sz w:val="20"/>
            <w:szCs w:val="20"/>
          </w:rPr>
          <w:delText xml:space="preserve"> </w:delText>
        </w:r>
        <w:r w:rsidR="00E833D8" w:rsidDel="00F61AAB">
          <w:rPr>
            <w:rFonts w:ascii="Times New Roman" w:hAnsi="Times New Roman" w:cs="Times New Roman"/>
            <w:color w:val="000000"/>
            <w:kern w:val="0"/>
            <w:sz w:val="20"/>
            <w:szCs w:val="20"/>
          </w:rPr>
          <w:delText xml:space="preserve">lacking of host stars' masses or metallicities with linear conversion. </w:delText>
        </w:r>
      </w:del>
      <w:del w:id="500" w:author="matsuo@ess.sci.osaka-u.ac.jp" w:date="2019-01-17T23:40:00Z">
        <w:r w:rsidR="00E833D8" w:rsidDel="00A83592">
          <w:rPr>
            <w:rFonts w:ascii="Times New Roman" w:hAnsi="Times New Roman" w:cs="Times New Roman"/>
            <w:color w:val="000000"/>
            <w:kern w:val="0"/>
            <w:sz w:val="20"/>
            <w:szCs w:val="20"/>
          </w:rPr>
          <w:delText>In addition, t</w:delText>
        </w:r>
      </w:del>
      <w:r w:rsidR="00E833D8">
        <w:rPr>
          <w:rFonts w:ascii="Times New Roman" w:hAnsi="Times New Roman" w:cs="Times New Roman"/>
          <w:color w:val="000000"/>
          <w:kern w:val="0"/>
          <w:sz w:val="20"/>
          <w:szCs w:val="20"/>
        </w:rPr>
        <w:t>he measurement accurac</w:t>
      </w:r>
      <w:ins w:id="501" w:author="matsuo@ess.sci.osaka-u.ac.jp" w:date="2019-01-17T23:43:00Z">
        <w:r w:rsidR="00E42BD7">
          <w:rPr>
            <w:rFonts w:ascii="Times New Roman" w:hAnsi="Times New Roman" w:cs="Times New Roman"/>
            <w:color w:val="000000"/>
            <w:kern w:val="0"/>
            <w:sz w:val="20"/>
            <w:szCs w:val="20"/>
          </w:rPr>
          <w:t>y</w:t>
        </w:r>
      </w:ins>
      <w:del w:id="502" w:author="matsuo@ess.sci.osaka-u.ac.jp" w:date="2019-01-17T23:43:00Z">
        <w:r w:rsidR="00E833D8" w:rsidDel="00E42BD7">
          <w:rPr>
            <w:rFonts w:ascii="Times New Roman" w:hAnsi="Times New Roman" w:cs="Times New Roman"/>
            <w:color w:val="000000"/>
            <w:kern w:val="0"/>
            <w:sz w:val="20"/>
            <w:szCs w:val="20"/>
          </w:rPr>
          <w:delText>ies</w:delText>
        </w:r>
      </w:del>
      <w:r w:rsidR="00E833D8">
        <w:rPr>
          <w:rFonts w:ascii="Times New Roman" w:hAnsi="Times New Roman" w:cs="Times New Roman" w:hint="eastAsia"/>
          <w:color w:val="0000FF"/>
          <w:kern w:val="0"/>
          <w:sz w:val="20"/>
          <w:szCs w:val="20"/>
        </w:rPr>
        <w:t xml:space="preserve"> </w:t>
      </w:r>
      <w:r w:rsidR="00E833D8">
        <w:rPr>
          <w:rFonts w:ascii="Times New Roman" w:hAnsi="Times New Roman" w:cs="Times New Roman"/>
          <w:color w:val="000000"/>
          <w:kern w:val="0"/>
          <w:sz w:val="20"/>
          <w:szCs w:val="20"/>
        </w:rPr>
        <w:t>and observation term</w:t>
      </w:r>
      <w:del w:id="503" w:author="matsuo@ess.sci.osaka-u.ac.jp" w:date="2019-01-17T23:43:00Z">
        <w:r w:rsidR="00E833D8" w:rsidDel="00E42BD7">
          <w:rPr>
            <w:rFonts w:ascii="Times New Roman" w:hAnsi="Times New Roman" w:cs="Times New Roman"/>
            <w:color w:val="000000"/>
            <w:kern w:val="0"/>
            <w:sz w:val="20"/>
            <w:szCs w:val="20"/>
          </w:rPr>
          <w:delText>s</w:delText>
        </w:r>
      </w:del>
      <w:r w:rsidR="00E833D8">
        <w:rPr>
          <w:rFonts w:ascii="Times New Roman" w:hAnsi="Times New Roman" w:cs="Times New Roman"/>
          <w:color w:val="000000"/>
          <w:kern w:val="0"/>
          <w:sz w:val="20"/>
          <w:szCs w:val="20"/>
        </w:rPr>
        <w:t xml:space="preserve"> for </w:t>
      </w:r>
      <w:ins w:id="504" w:author="matsuo@ess.sci.osaka-u.ac.jp" w:date="2019-01-17T23:42:00Z">
        <w:r w:rsidR="00EE4CB1">
          <w:rPr>
            <w:rFonts w:ascii="Times New Roman" w:hAnsi="Times New Roman" w:cs="Times New Roman"/>
            <w:color w:val="000000"/>
            <w:kern w:val="0"/>
            <w:sz w:val="20"/>
            <w:szCs w:val="20"/>
          </w:rPr>
          <w:t>the</w:t>
        </w:r>
      </w:ins>
      <w:del w:id="505" w:author="matsuo@ess.sci.osaka-u.ac.jp" w:date="2019-01-17T23:42:00Z">
        <w:r w:rsidR="00E833D8" w:rsidDel="00EE4CB1">
          <w:rPr>
            <w:rFonts w:ascii="Times New Roman" w:hAnsi="Times New Roman" w:cs="Times New Roman"/>
            <w:color w:val="000000"/>
            <w:kern w:val="0"/>
            <w:sz w:val="20"/>
            <w:szCs w:val="20"/>
          </w:rPr>
          <w:delText>each</w:delText>
        </w:r>
      </w:del>
      <w:r w:rsidR="00E833D8">
        <w:rPr>
          <w:rFonts w:ascii="Times New Roman" w:hAnsi="Times New Roman" w:cs="Times New Roman"/>
          <w:color w:val="000000"/>
          <w:kern w:val="0"/>
          <w:sz w:val="20"/>
          <w:szCs w:val="20"/>
        </w:rPr>
        <w:t xml:space="preserve"> </w:t>
      </w:r>
      <w:ins w:id="506" w:author="matsuo@ess.sci.osaka-u.ac.jp" w:date="2019-01-17T23:41:00Z">
        <w:r>
          <w:rPr>
            <w:rFonts w:ascii="Times New Roman" w:hAnsi="Times New Roman" w:cs="Times New Roman"/>
            <w:color w:val="000000"/>
            <w:kern w:val="0"/>
            <w:sz w:val="20"/>
            <w:szCs w:val="20"/>
          </w:rPr>
          <w:t xml:space="preserve">radial velocity </w:t>
        </w:r>
        <w:r w:rsidR="00EE4CB1">
          <w:rPr>
            <w:rFonts w:ascii="Times New Roman" w:hAnsi="Times New Roman" w:cs="Times New Roman"/>
            <w:color w:val="000000"/>
            <w:kern w:val="0"/>
            <w:sz w:val="20"/>
            <w:szCs w:val="20"/>
          </w:rPr>
          <w:t xml:space="preserve">measurement of </w:t>
        </w:r>
      </w:ins>
      <w:ins w:id="507" w:author="matsuo@ess.sci.osaka-u.ac.jp" w:date="2019-01-17T23:42:00Z">
        <w:r w:rsidR="00EE4CB1">
          <w:rPr>
            <w:rFonts w:ascii="Times New Roman" w:hAnsi="Times New Roman" w:cs="Times New Roman"/>
            <w:color w:val="000000"/>
            <w:kern w:val="0"/>
            <w:sz w:val="20"/>
            <w:szCs w:val="20"/>
          </w:rPr>
          <w:t xml:space="preserve">each </w:t>
        </w:r>
      </w:ins>
      <w:del w:id="508" w:author="matsuo@ess.sci.osaka-u.ac.jp" w:date="2019-01-17T23:42:00Z">
        <w:r w:rsidR="00E833D8" w:rsidDel="00EE4CB1">
          <w:rPr>
            <w:rFonts w:ascii="Times New Roman" w:hAnsi="Times New Roman" w:cs="Times New Roman"/>
            <w:color w:val="000000"/>
            <w:kern w:val="0"/>
            <w:sz w:val="20"/>
            <w:szCs w:val="20"/>
          </w:rPr>
          <w:delText>planetary system</w:delText>
        </w:r>
      </w:del>
      <w:ins w:id="509" w:author="matsuo@ess.sci.osaka-u.ac.jp" w:date="2019-01-17T23:42:00Z">
        <w:r w:rsidR="00EE4CB1">
          <w:rPr>
            <w:rFonts w:ascii="Times New Roman" w:hAnsi="Times New Roman" w:cs="Times New Roman"/>
            <w:color w:val="000000"/>
            <w:kern w:val="0"/>
            <w:sz w:val="20"/>
            <w:szCs w:val="20"/>
          </w:rPr>
          <w:t>original sample</w:t>
        </w:r>
      </w:ins>
      <w:r w:rsidR="00E833D8">
        <w:rPr>
          <w:rFonts w:ascii="Times New Roman" w:hAnsi="Times New Roman" w:cs="Times New Roman"/>
          <w:color w:val="000000"/>
          <w:kern w:val="0"/>
          <w:sz w:val="20"/>
          <w:szCs w:val="20"/>
        </w:rPr>
        <w:t xml:space="preserve"> as the</w:t>
      </w:r>
      <w:r w:rsidR="00E833D8">
        <w:rPr>
          <w:rFonts w:ascii="Times New Roman" w:hAnsi="Times New Roman" w:cs="Times New Roman" w:hint="eastAsia"/>
          <w:color w:val="0000FF"/>
          <w:kern w:val="0"/>
          <w:sz w:val="20"/>
          <w:szCs w:val="20"/>
        </w:rPr>
        <w:t xml:space="preserve"> </w:t>
      </w:r>
      <w:r w:rsidR="00E833D8">
        <w:rPr>
          <w:rFonts w:ascii="Times New Roman" w:hAnsi="Times New Roman" w:cs="Times New Roman"/>
          <w:color w:val="000000"/>
          <w:kern w:val="0"/>
          <w:sz w:val="20"/>
          <w:szCs w:val="20"/>
        </w:rPr>
        <w:t xml:space="preserve">indicators of </w:t>
      </w:r>
      <w:ins w:id="510" w:author="matsuo@ess.sci.osaka-u.ac.jp" w:date="2019-01-17T23:45:00Z">
        <w:r w:rsidR="00E50545">
          <w:rPr>
            <w:rFonts w:ascii="Times New Roman" w:hAnsi="Times New Roman" w:cs="Times New Roman"/>
            <w:color w:val="000000"/>
            <w:kern w:val="0"/>
            <w:sz w:val="20"/>
            <w:szCs w:val="20"/>
          </w:rPr>
          <w:t xml:space="preserve">the </w:t>
        </w:r>
      </w:ins>
      <w:r w:rsidR="00E833D8">
        <w:rPr>
          <w:rFonts w:ascii="Times New Roman" w:hAnsi="Times New Roman" w:cs="Times New Roman"/>
          <w:color w:val="000000"/>
          <w:kern w:val="0"/>
          <w:sz w:val="20"/>
          <w:szCs w:val="20"/>
        </w:rPr>
        <w:t xml:space="preserve">selection </w:t>
      </w:r>
      <w:ins w:id="511" w:author="matsuo@ess.sci.osaka-u.ac.jp" w:date="2019-01-17T23:45:00Z">
        <w:r w:rsidR="00D9581B">
          <w:rPr>
            <w:rFonts w:ascii="Times New Roman" w:hAnsi="Times New Roman" w:cs="Times New Roman"/>
            <w:color w:val="000000"/>
            <w:kern w:val="0"/>
            <w:sz w:val="20"/>
            <w:szCs w:val="20"/>
          </w:rPr>
          <w:t>effect</w:t>
        </w:r>
      </w:ins>
      <w:del w:id="512" w:author="matsuo@ess.sci.osaka-u.ac.jp" w:date="2019-01-17T23:45:00Z">
        <w:r w:rsidR="00E833D8" w:rsidDel="00D9581B">
          <w:rPr>
            <w:rFonts w:ascii="Times New Roman" w:hAnsi="Times New Roman" w:cs="Times New Roman"/>
            <w:color w:val="000000"/>
            <w:kern w:val="0"/>
            <w:sz w:val="20"/>
            <w:szCs w:val="20"/>
          </w:rPr>
          <w:delText>bias</w:delText>
        </w:r>
      </w:del>
      <w:r w:rsidR="00E833D8">
        <w:rPr>
          <w:rFonts w:ascii="Times New Roman" w:hAnsi="Times New Roman" w:cs="Times New Roman"/>
          <w:color w:val="000000"/>
          <w:kern w:val="0"/>
          <w:sz w:val="20"/>
          <w:szCs w:val="20"/>
        </w:rPr>
        <w:t xml:space="preserve"> were extracted from </w:t>
      </w:r>
      <w:ins w:id="513" w:author="matsuo@ess.sci.osaka-u.ac.jp" w:date="2019-01-17T23:44:00Z">
        <w:r w:rsidR="00E42BD7">
          <w:rPr>
            <w:rFonts w:ascii="Times New Roman" w:hAnsi="Times New Roman" w:cs="Times New Roman"/>
            <w:color w:val="000000"/>
            <w:kern w:val="0"/>
            <w:sz w:val="20"/>
            <w:szCs w:val="20"/>
          </w:rPr>
          <w:t xml:space="preserve">the </w:t>
        </w:r>
      </w:ins>
      <w:r w:rsidR="00E833D8">
        <w:rPr>
          <w:rFonts w:ascii="Times New Roman" w:hAnsi="Times New Roman" w:cs="Times New Roman"/>
          <w:color w:val="000000"/>
          <w:kern w:val="0"/>
          <w:sz w:val="20"/>
          <w:szCs w:val="20"/>
        </w:rPr>
        <w:t>exoplanets.org</w:t>
      </w:r>
      <w:ins w:id="514" w:author="matsuo@ess.sci.osaka-u.ac.jp" w:date="2019-01-17T23:44:00Z">
        <w:r w:rsidR="00E42BD7">
          <w:rPr>
            <w:rFonts w:ascii="Times New Roman" w:hAnsi="Times New Roman" w:cs="Times New Roman"/>
            <w:color w:val="000000"/>
            <w:kern w:val="0"/>
            <w:sz w:val="20"/>
            <w:szCs w:val="20"/>
          </w:rPr>
          <w:t xml:space="preserve"> catalog</w:t>
        </w:r>
      </w:ins>
      <w:r w:rsidR="00E833D8">
        <w:rPr>
          <w:rFonts w:ascii="Times New Roman" w:hAnsi="Times New Roman" w:cs="Times New Roman"/>
          <w:color w:val="000000"/>
          <w:kern w:val="0"/>
          <w:sz w:val="20"/>
          <w:szCs w:val="20"/>
        </w:rPr>
        <w:t xml:space="preserve">. </w:t>
      </w:r>
      <w:ins w:id="515" w:author="matsuo@ess.sci.osaka-u.ac.jp" w:date="2019-01-17T23:59:00Z">
        <w:r w:rsidR="00EE2867">
          <w:rPr>
            <w:rFonts w:ascii="Times New Roman" w:hAnsi="Times New Roman" w:cs="Times New Roman"/>
            <w:color w:val="000000"/>
            <w:kern w:val="0"/>
            <w:sz w:val="20"/>
            <w:szCs w:val="20"/>
          </w:rPr>
          <w:t>According to</w:t>
        </w:r>
      </w:ins>
      <w:ins w:id="516" w:author="matsuo@ess.sci.osaka-u.ac.jp" w:date="2019-01-17T23:46:00Z">
        <w:r w:rsidR="0079240D">
          <w:rPr>
            <w:rFonts w:ascii="Times New Roman" w:hAnsi="Times New Roman" w:cs="Times New Roman"/>
            <w:color w:val="000000"/>
            <w:kern w:val="0"/>
            <w:sz w:val="20"/>
            <w:szCs w:val="20"/>
          </w:rPr>
          <w:t xml:space="preserve"> </w:t>
        </w:r>
      </w:ins>
      <w:ins w:id="517" w:author="matsuo@ess.sci.osaka-u.ac.jp" w:date="2019-01-18T00:00:00Z">
        <w:r w:rsidR="00A55C83">
          <w:rPr>
            <w:rFonts w:ascii="Times New Roman" w:hAnsi="Times New Roman" w:cs="Times New Roman"/>
            <w:color w:val="000000"/>
            <w:kern w:val="0"/>
            <w:sz w:val="20"/>
            <w:szCs w:val="20"/>
          </w:rPr>
          <w:t xml:space="preserve">the Kepler’s third law shown in </w:t>
        </w:r>
      </w:ins>
      <w:ins w:id="518" w:author="matsuo@ess.sci.osaka-u.ac.jp" w:date="2019-01-17T23:46:00Z">
        <w:r w:rsidR="0079240D">
          <w:rPr>
            <w:rFonts w:ascii="Times New Roman" w:hAnsi="Times New Roman" w:cs="Times New Roman"/>
            <w:color w:val="000000"/>
            <w:kern w:val="0"/>
            <w:sz w:val="20"/>
            <w:szCs w:val="20"/>
          </w:rPr>
          <w:t>Equation (</w:t>
        </w:r>
      </w:ins>
      <w:ins w:id="519" w:author="matsuo@ess.sci.osaka-u.ac.jp" w:date="2019-01-18T00:07:00Z">
        <w:r w:rsidR="005A3181">
          <w:rPr>
            <w:rFonts w:ascii="Times New Roman" w:hAnsi="Times New Roman" w:cs="Times New Roman"/>
            <w:color w:val="000000"/>
            <w:kern w:val="0"/>
            <w:sz w:val="20"/>
            <w:szCs w:val="20"/>
          </w:rPr>
          <w:t>1</w:t>
        </w:r>
      </w:ins>
      <w:ins w:id="520" w:author="matsuo@ess.sci.osaka-u.ac.jp" w:date="2019-01-17T23:46:00Z">
        <w:r w:rsidR="0079240D">
          <w:rPr>
            <w:rFonts w:ascii="Times New Roman" w:hAnsi="Times New Roman" w:cs="Times New Roman"/>
            <w:color w:val="000000"/>
            <w:kern w:val="0"/>
            <w:sz w:val="20"/>
            <w:szCs w:val="20"/>
          </w:rPr>
          <w:t>), t</w:t>
        </w:r>
      </w:ins>
      <w:del w:id="521" w:author="matsuo@ess.sci.osaka-u.ac.jp" w:date="2019-01-17T23:46:00Z">
        <w:r w:rsidR="00E833D8" w:rsidDel="0079240D">
          <w:rPr>
            <w:rFonts w:ascii="Times New Roman" w:hAnsi="Times New Roman" w:cs="Times New Roman"/>
            <w:color w:val="000000"/>
            <w:kern w:val="0"/>
            <w:sz w:val="20"/>
            <w:szCs w:val="20"/>
          </w:rPr>
          <w:delText>T</w:delText>
        </w:r>
      </w:del>
      <w:r w:rsidR="00E833D8">
        <w:rPr>
          <w:rFonts w:ascii="Times New Roman" w:hAnsi="Times New Roman" w:cs="Times New Roman"/>
          <w:color w:val="000000"/>
          <w:kern w:val="0"/>
          <w:sz w:val="20"/>
          <w:szCs w:val="20"/>
        </w:rPr>
        <w:t xml:space="preserve">he observation term and stellar mass </w:t>
      </w:r>
      <w:del w:id="522" w:author="matsuo@ess.sci.osaka-u.ac.jp" w:date="2019-01-18T00:00:00Z">
        <w:r w:rsidR="00E833D8" w:rsidDel="00752142">
          <w:rPr>
            <w:rFonts w:ascii="Times New Roman" w:hAnsi="Times New Roman" w:cs="Times New Roman"/>
            <w:color w:val="000000"/>
            <w:kern w:val="0"/>
            <w:sz w:val="20"/>
            <w:szCs w:val="20"/>
          </w:rPr>
          <w:delText>supply</w:delText>
        </w:r>
        <w:r w:rsidR="00E833D8" w:rsidDel="00752142">
          <w:rPr>
            <w:rFonts w:ascii="Times New Roman" w:hAnsi="Times New Roman" w:cs="Times New Roman" w:hint="eastAsia"/>
            <w:color w:val="0000FF"/>
            <w:kern w:val="0"/>
            <w:sz w:val="20"/>
            <w:szCs w:val="20"/>
          </w:rPr>
          <w:delText xml:space="preserve"> </w:delText>
        </w:r>
      </w:del>
      <w:ins w:id="523" w:author="matsuo@ess.sci.osaka-u.ac.jp" w:date="2019-01-18T00:00:00Z">
        <w:r w:rsidR="00752142">
          <w:rPr>
            <w:rFonts w:ascii="Times New Roman" w:hAnsi="Times New Roman" w:cs="Times New Roman"/>
            <w:color w:val="000000"/>
            <w:kern w:val="0"/>
            <w:sz w:val="20"/>
            <w:szCs w:val="20"/>
          </w:rPr>
          <w:t>provide</w:t>
        </w:r>
        <w:r w:rsidR="00752142">
          <w:rPr>
            <w:rFonts w:ascii="Times New Roman" w:hAnsi="Times New Roman" w:cs="Times New Roman" w:hint="eastAsia"/>
            <w:color w:val="0000FF"/>
            <w:kern w:val="0"/>
            <w:sz w:val="20"/>
            <w:szCs w:val="20"/>
          </w:rPr>
          <w:t xml:space="preserve"> </w:t>
        </w:r>
      </w:ins>
      <w:r w:rsidR="00E833D8">
        <w:rPr>
          <w:rFonts w:ascii="Times New Roman" w:hAnsi="Times New Roman" w:cs="Times New Roman"/>
          <w:color w:val="000000"/>
          <w:kern w:val="0"/>
          <w:sz w:val="20"/>
          <w:szCs w:val="20"/>
        </w:rPr>
        <w:t>the upp</w:t>
      </w:r>
      <w:ins w:id="524" w:author="matsuo@ess.sci.osaka-u.ac.jp" w:date="2019-01-18T00:03:00Z">
        <w:r w:rsidR="00975C03">
          <w:rPr>
            <w:rFonts w:ascii="Times New Roman" w:hAnsi="Times New Roman" w:cs="Times New Roman"/>
            <w:color w:val="000000"/>
            <w:kern w:val="0"/>
            <w:sz w:val="20"/>
            <w:szCs w:val="20"/>
          </w:rPr>
          <w:t xml:space="preserve">er </w:t>
        </w:r>
      </w:ins>
      <w:del w:id="525" w:author="matsuo@ess.sci.osaka-u.ac.jp" w:date="2019-01-18T00:03:00Z">
        <w:r w:rsidR="00E833D8" w:rsidDel="00975C03">
          <w:rPr>
            <w:rFonts w:ascii="Times New Roman" w:hAnsi="Times New Roman" w:cs="Times New Roman"/>
            <w:color w:val="000000"/>
            <w:kern w:val="0"/>
            <w:sz w:val="20"/>
            <w:szCs w:val="20"/>
          </w:rPr>
          <w:delText>er</w:delText>
        </w:r>
      </w:del>
      <w:del w:id="526" w:author="matsuo@ess.sci.osaka-u.ac.jp" w:date="2019-01-18T00:02:00Z">
        <w:r w:rsidR="00E833D8" w:rsidDel="00975C03">
          <w:rPr>
            <w:rFonts w:ascii="Times New Roman" w:hAnsi="Times New Roman" w:cs="Times New Roman"/>
            <w:color w:val="000000"/>
            <w:kern w:val="0"/>
            <w:sz w:val="20"/>
            <w:szCs w:val="20"/>
          </w:rPr>
          <w:delText xml:space="preserve"> limit of the maximum </w:delText>
        </w:r>
      </w:del>
      <w:del w:id="527" w:author="matsuo@ess.sci.osaka-u.ac.jp" w:date="2019-01-18T00:03:00Z">
        <w:r w:rsidR="00E833D8" w:rsidDel="00975C03">
          <w:rPr>
            <w:rFonts w:ascii="Times New Roman" w:hAnsi="Times New Roman" w:cs="Times New Roman"/>
            <w:color w:val="000000"/>
            <w:kern w:val="0"/>
            <w:sz w:val="20"/>
            <w:szCs w:val="20"/>
          </w:rPr>
          <w:delText xml:space="preserve">semi-major axis </w:delText>
        </w:r>
      </w:del>
      <w:ins w:id="528" w:author="matsuo@ess.sci.osaka-u.ac.jp" w:date="2019-01-18T00:03:00Z">
        <w:r w:rsidR="00975C03">
          <w:rPr>
            <w:rFonts w:ascii="Times New Roman" w:hAnsi="Times New Roman" w:cs="Times New Roman"/>
            <w:color w:val="000000"/>
            <w:kern w:val="0"/>
            <w:sz w:val="20"/>
            <w:szCs w:val="20"/>
          </w:rPr>
          <w:t>limit on the semi-major axis</w:t>
        </w:r>
      </w:ins>
      <w:del w:id="529" w:author="matsuo@ess.sci.osaka-u.ac.jp" w:date="2019-01-18T00:05:00Z">
        <w:r w:rsidR="00E833D8" w:rsidDel="005A3181">
          <w:rPr>
            <w:rFonts w:ascii="Times New Roman" w:hAnsi="Times New Roman" w:cs="Times New Roman"/>
            <w:color w:val="000000"/>
            <w:kern w:val="0"/>
            <w:sz w:val="20"/>
            <w:szCs w:val="20"/>
          </w:rPr>
          <w:delText>of the</w:delText>
        </w:r>
        <w:r w:rsidR="00E833D8" w:rsidDel="005A3181">
          <w:rPr>
            <w:rFonts w:ascii="Times New Roman" w:hAnsi="Times New Roman" w:cs="Times New Roman" w:hint="eastAsia"/>
            <w:color w:val="0000FF"/>
            <w:kern w:val="0"/>
            <w:sz w:val="20"/>
            <w:szCs w:val="20"/>
          </w:rPr>
          <w:delText xml:space="preserve"> </w:delText>
        </w:r>
      </w:del>
      <w:del w:id="530" w:author="matsuo@ess.sci.osaka-u.ac.jp" w:date="2019-01-18T00:02:00Z">
        <w:r w:rsidR="00E833D8" w:rsidDel="00631D4B">
          <w:rPr>
            <w:rFonts w:ascii="Times New Roman" w:hAnsi="Times New Roman" w:cs="Times New Roman"/>
            <w:color w:val="000000"/>
            <w:kern w:val="0"/>
            <w:sz w:val="20"/>
            <w:szCs w:val="20"/>
          </w:rPr>
          <w:delText xml:space="preserve">observable </w:delText>
        </w:r>
      </w:del>
      <w:del w:id="531" w:author="matsuo@ess.sci.osaka-u.ac.jp" w:date="2019-01-18T00:05:00Z">
        <w:r w:rsidR="00E833D8" w:rsidDel="005A3181">
          <w:rPr>
            <w:rFonts w:ascii="Times New Roman" w:hAnsi="Times New Roman" w:cs="Times New Roman"/>
            <w:color w:val="000000"/>
            <w:kern w:val="0"/>
            <w:sz w:val="20"/>
            <w:szCs w:val="20"/>
          </w:rPr>
          <w:delText>region</w:delText>
        </w:r>
      </w:del>
      <w:r w:rsidR="00E833D8">
        <w:rPr>
          <w:rFonts w:ascii="Times New Roman" w:hAnsi="Times New Roman" w:cs="Times New Roman"/>
          <w:color w:val="000000"/>
          <w:kern w:val="0"/>
          <w:sz w:val="20"/>
          <w:szCs w:val="20"/>
        </w:rPr>
        <w:t xml:space="preserve"> </w:t>
      </w:r>
      <w:ins w:id="532" w:author="matsuo@ess.sci.osaka-u.ac.jp" w:date="2019-01-18T00:02:00Z">
        <w:r w:rsidR="00631D4B">
          <w:rPr>
            <w:rFonts w:ascii="Times New Roman" w:hAnsi="Times New Roman" w:cs="Times New Roman"/>
            <w:color w:val="000000"/>
            <w:kern w:val="0"/>
            <w:sz w:val="20"/>
            <w:szCs w:val="20"/>
          </w:rPr>
          <w:t xml:space="preserve">of a </w:t>
        </w:r>
      </w:ins>
      <w:ins w:id="533" w:author="matsuo@ess.sci.osaka-u.ac.jp" w:date="2019-01-18T00:05:00Z">
        <w:r w:rsidR="005A3181">
          <w:rPr>
            <w:rFonts w:ascii="Times New Roman" w:hAnsi="Times New Roman" w:cs="Times New Roman"/>
            <w:color w:val="000000"/>
            <w:kern w:val="0"/>
            <w:sz w:val="20"/>
            <w:szCs w:val="20"/>
          </w:rPr>
          <w:t xml:space="preserve">detectable </w:t>
        </w:r>
      </w:ins>
      <w:ins w:id="534" w:author="matsuo@ess.sci.osaka-u.ac.jp" w:date="2019-01-18T00:02:00Z">
        <w:r w:rsidR="00631D4B">
          <w:rPr>
            <w:rFonts w:ascii="Times New Roman" w:hAnsi="Times New Roman" w:cs="Times New Roman"/>
            <w:color w:val="000000"/>
            <w:kern w:val="0"/>
            <w:sz w:val="20"/>
            <w:szCs w:val="20"/>
          </w:rPr>
          <w:t xml:space="preserve">companion </w:t>
        </w:r>
      </w:ins>
      <w:ins w:id="535" w:author="matsuo@ess.sci.osaka-u.ac.jp" w:date="2019-01-18T00:01:00Z">
        <w:r w:rsidR="00631D4B">
          <w:rPr>
            <w:rFonts w:ascii="Times New Roman" w:hAnsi="Times New Roman" w:cs="Times New Roman"/>
            <w:color w:val="000000"/>
            <w:kern w:val="0"/>
            <w:sz w:val="20"/>
            <w:szCs w:val="20"/>
          </w:rPr>
          <w:t>with</w:t>
        </w:r>
      </w:ins>
      <w:del w:id="536" w:author="matsuo@ess.sci.osaka-u.ac.jp" w:date="2019-01-18T00:01:00Z">
        <w:r w:rsidR="00E833D8" w:rsidDel="00631D4B">
          <w:rPr>
            <w:rFonts w:ascii="Times New Roman" w:hAnsi="Times New Roman" w:cs="Times New Roman"/>
            <w:color w:val="000000"/>
            <w:kern w:val="0"/>
            <w:sz w:val="20"/>
            <w:szCs w:val="20"/>
          </w:rPr>
          <w:delText>by</w:delText>
        </w:r>
      </w:del>
      <w:r w:rsidR="00E833D8">
        <w:rPr>
          <w:rFonts w:ascii="Times New Roman" w:hAnsi="Times New Roman" w:cs="Times New Roman"/>
          <w:color w:val="000000"/>
          <w:kern w:val="0"/>
          <w:sz w:val="20"/>
          <w:szCs w:val="20"/>
        </w:rPr>
        <w:t xml:space="preserve"> the radial velocity measurement </w:t>
      </w:r>
      <w:ins w:id="537" w:author="matsuo@ess.sci.osaka-u.ac.jp" w:date="2019-01-18T00:01:00Z">
        <w:r w:rsidR="00752142">
          <w:rPr>
            <w:rFonts w:ascii="Times New Roman" w:hAnsi="Times New Roman" w:cs="Times New Roman"/>
            <w:color w:val="000000"/>
            <w:kern w:val="0"/>
            <w:sz w:val="20"/>
            <w:szCs w:val="20"/>
          </w:rPr>
          <w:t>of</w:t>
        </w:r>
      </w:ins>
      <w:del w:id="538" w:author="matsuo@ess.sci.osaka-u.ac.jp" w:date="2019-01-18T00:01:00Z">
        <w:r w:rsidR="00E833D8" w:rsidDel="00752142">
          <w:rPr>
            <w:rFonts w:ascii="Times New Roman" w:hAnsi="Times New Roman" w:cs="Times New Roman"/>
            <w:color w:val="000000"/>
            <w:kern w:val="0"/>
            <w:sz w:val="20"/>
            <w:szCs w:val="20"/>
          </w:rPr>
          <w:delText>for</w:delText>
        </w:r>
      </w:del>
      <w:r w:rsidR="00E833D8">
        <w:rPr>
          <w:rFonts w:ascii="Times New Roman" w:hAnsi="Times New Roman" w:cs="Times New Roman" w:hint="eastAsia"/>
          <w:color w:val="0000FF"/>
          <w:kern w:val="0"/>
          <w:sz w:val="20"/>
          <w:szCs w:val="20"/>
        </w:rPr>
        <w:t xml:space="preserve"> </w:t>
      </w:r>
      <w:r w:rsidR="00E833D8">
        <w:rPr>
          <w:rFonts w:ascii="Times New Roman" w:hAnsi="Times New Roman" w:cs="Times New Roman"/>
          <w:color w:val="000000"/>
          <w:kern w:val="0"/>
          <w:sz w:val="20"/>
          <w:szCs w:val="20"/>
        </w:rPr>
        <w:t>each</w:t>
      </w:r>
      <w:ins w:id="539" w:author="matsuo@ess.sci.osaka-u.ac.jp" w:date="2019-01-18T00:01:00Z">
        <w:r w:rsidR="00752142">
          <w:rPr>
            <w:rFonts w:ascii="Times New Roman" w:hAnsi="Times New Roman" w:cs="Times New Roman"/>
            <w:color w:val="000000"/>
            <w:kern w:val="0"/>
            <w:sz w:val="20"/>
            <w:szCs w:val="20"/>
          </w:rPr>
          <w:t xml:space="preserve"> original</w:t>
        </w:r>
      </w:ins>
      <w:del w:id="540" w:author="matsuo@ess.sci.osaka-u.ac.jp" w:date="2019-01-18T00:01:00Z">
        <w:r w:rsidR="00E833D8" w:rsidDel="00752142">
          <w:rPr>
            <w:rFonts w:ascii="Times New Roman" w:hAnsi="Times New Roman" w:cs="Times New Roman"/>
            <w:color w:val="000000"/>
            <w:kern w:val="0"/>
            <w:sz w:val="20"/>
            <w:szCs w:val="20"/>
          </w:rPr>
          <w:delText xml:space="preserve"> planetary</w:delText>
        </w:r>
      </w:del>
      <w:r w:rsidR="00E833D8">
        <w:rPr>
          <w:rFonts w:ascii="Times New Roman" w:hAnsi="Times New Roman" w:cs="Times New Roman"/>
          <w:color w:val="000000"/>
          <w:kern w:val="0"/>
          <w:sz w:val="20"/>
          <w:szCs w:val="20"/>
        </w:rPr>
        <w:t xml:space="preserve"> </w:t>
      </w:r>
      <w:ins w:id="541" w:author="matsuo@ess.sci.osaka-u.ac.jp" w:date="2019-01-18T00:01:00Z">
        <w:r w:rsidR="00752142">
          <w:rPr>
            <w:rFonts w:ascii="Times New Roman" w:hAnsi="Times New Roman" w:cs="Times New Roman"/>
            <w:color w:val="000000"/>
            <w:kern w:val="0"/>
            <w:sz w:val="20"/>
            <w:szCs w:val="20"/>
          </w:rPr>
          <w:t>sample</w:t>
        </w:r>
      </w:ins>
      <w:del w:id="542" w:author="matsuo@ess.sci.osaka-u.ac.jp" w:date="2019-01-18T00:01:00Z">
        <w:r w:rsidR="00E833D8" w:rsidDel="00752142">
          <w:rPr>
            <w:rFonts w:ascii="Times New Roman" w:hAnsi="Times New Roman" w:cs="Times New Roman"/>
            <w:color w:val="000000"/>
            <w:kern w:val="0"/>
            <w:sz w:val="20"/>
            <w:szCs w:val="20"/>
          </w:rPr>
          <w:delText>system</w:delText>
        </w:r>
      </w:del>
      <w:r w:rsidR="00E833D8">
        <w:rPr>
          <w:rFonts w:ascii="Times New Roman" w:hAnsi="Times New Roman" w:cs="Times New Roman"/>
          <w:color w:val="000000"/>
          <w:kern w:val="0"/>
          <w:sz w:val="20"/>
          <w:szCs w:val="20"/>
        </w:rPr>
        <w:t xml:space="preserve">. </w:t>
      </w:r>
      <w:ins w:id="543" w:author="matsuo@ess.sci.osaka-u.ac.jp" w:date="2019-01-18T00:04:00Z">
        <w:r w:rsidR="005A3181">
          <w:rPr>
            <w:rFonts w:ascii="Times New Roman" w:hAnsi="Times New Roman" w:cs="Times New Roman"/>
            <w:color w:val="000000"/>
            <w:kern w:val="0"/>
            <w:sz w:val="20"/>
            <w:szCs w:val="20"/>
          </w:rPr>
          <w:t>Using t</w:t>
        </w:r>
      </w:ins>
      <w:del w:id="544" w:author="matsuo@ess.sci.osaka-u.ac.jp" w:date="2019-01-18T00:04:00Z">
        <w:r w:rsidR="00E833D8" w:rsidDel="005A3181">
          <w:rPr>
            <w:rFonts w:ascii="Times New Roman" w:hAnsi="Times New Roman" w:cs="Times New Roman"/>
            <w:color w:val="000000"/>
            <w:kern w:val="0"/>
            <w:sz w:val="20"/>
            <w:szCs w:val="20"/>
          </w:rPr>
          <w:delText>T</w:delText>
        </w:r>
      </w:del>
      <w:r w:rsidR="00E833D8">
        <w:rPr>
          <w:rFonts w:ascii="Times New Roman" w:hAnsi="Times New Roman" w:cs="Times New Roman"/>
          <w:color w:val="000000"/>
          <w:kern w:val="0"/>
          <w:sz w:val="20"/>
          <w:szCs w:val="20"/>
        </w:rPr>
        <w:t xml:space="preserve">he </w:t>
      </w:r>
      <w:ins w:id="545" w:author="matsuo@ess.sci.osaka-u.ac.jp" w:date="2019-01-18T00:04:00Z">
        <w:r w:rsidR="005A3181">
          <w:rPr>
            <w:rFonts w:ascii="Times New Roman" w:hAnsi="Times New Roman" w:cs="Times New Roman"/>
            <w:color w:val="000000"/>
            <w:kern w:val="0"/>
            <w:sz w:val="20"/>
            <w:szCs w:val="20"/>
          </w:rPr>
          <w:t xml:space="preserve">derived </w:t>
        </w:r>
      </w:ins>
      <w:r w:rsidR="00E833D8">
        <w:rPr>
          <w:rFonts w:ascii="Times New Roman" w:hAnsi="Times New Roman" w:cs="Times New Roman"/>
          <w:color w:val="000000"/>
          <w:kern w:val="0"/>
          <w:sz w:val="20"/>
          <w:szCs w:val="20"/>
        </w:rPr>
        <w:t>maximum semi-major axis,</w:t>
      </w:r>
      <w:r w:rsidR="00E833D8">
        <w:rPr>
          <w:rFonts w:ascii="Times New Roman" w:hAnsi="Times New Roman" w:cs="Times New Roman" w:hint="eastAsia"/>
          <w:color w:val="0000FF"/>
          <w:kern w:val="0"/>
          <w:sz w:val="20"/>
          <w:szCs w:val="20"/>
        </w:rPr>
        <w:t xml:space="preserve"> </w:t>
      </w:r>
      <w:del w:id="546" w:author="matsuo@ess.sci.osaka-u.ac.jp" w:date="2019-01-18T00:04:00Z">
        <w:r w:rsidR="00E833D8" w:rsidDel="005A3181">
          <w:rPr>
            <w:rFonts w:ascii="Times New Roman" w:hAnsi="Times New Roman" w:cs="Times New Roman"/>
            <w:color w:val="000000"/>
            <w:kern w:val="0"/>
            <w:sz w:val="20"/>
            <w:szCs w:val="20"/>
          </w:rPr>
          <w:delText>th</w:delText>
        </w:r>
      </w:del>
      <w:ins w:id="547" w:author="matsuo@ess.sci.osaka-u.ac.jp" w:date="2019-01-18T00:04:00Z">
        <w:r w:rsidR="005A3181">
          <w:rPr>
            <w:rFonts w:ascii="Times New Roman" w:hAnsi="Times New Roman" w:cs="Times New Roman"/>
            <w:color w:val="000000"/>
            <w:kern w:val="0"/>
            <w:sz w:val="20"/>
            <w:szCs w:val="20"/>
          </w:rPr>
          <w:t>host-star</w:t>
        </w:r>
      </w:ins>
      <w:del w:id="548" w:author="matsuo@ess.sci.osaka-u.ac.jp" w:date="2019-01-18T00:04:00Z">
        <w:r w:rsidR="00E833D8" w:rsidDel="005A3181">
          <w:rPr>
            <w:rFonts w:ascii="Times New Roman" w:hAnsi="Times New Roman" w:cs="Times New Roman"/>
            <w:color w:val="000000"/>
            <w:kern w:val="0"/>
            <w:sz w:val="20"/>
            <w:szCs w:val="20"/>
          </w:rPr>
          <w:delText>e stellar</w:delText>
        </w:r>
      </w:del>
      <w:r w:rsidR="00E833D8">
        <w:rPr>
          <w:rFonts w:ascii="Times New Roman" w:hAnsi="Times New Roman" w:cs="Times New Roman"/>
          <w:color w:val="000000"/>
          <w:kern w:val="0"/>
          <w:sz w:val="20"/>
          <w:szCs w:val="20"/>
        </w:rPr>
        <w:t xml:space="preserve"> mass and</w:t>
      </w:r>
      <w:ins w:id="549" w:author="matsuo@ess.sci.osaka-u.ac.jp" w:date="2019-01-18T00:05:00Z">
        <w:r w:rsidR="005A3181">
          <w:rPr>
            <w:rFonts w:ascii="Times New Roman" w:hAnsi="Times New Roman" w:cs="Times New Roman"/>
            <w:color w:val="000000"/>
            <w:kern w:val="0"/>
            <w:sz w:val="20"/>
            <w:szCs w:val="20"/>
          </w:rPr>
          <w:t xml:space="preserve"> </w:t>
        </w:r>
      </w:ins>
      <w:del w:id="550" w:author="matsuo@ess.sci.osaka-u.ac.jp" w:date="2019-01-18T00:05:00Z">
        <w:r w:rsidR="00E833D8" w:rsidDel="005A3181">
          <w:rPr>
            <w:rFonts w:ascii="Times New Roman" w:hAnsi="Times New Roman" w:cs="Times New Roman"/>
            <w:color w:val="000000"/>
            <w:kern w:val="0"/>
            <w:sz w:val="20"/>
            <w:szCs w:val="20"/>
          </w:rPr>
          <w:delText xml:space="preserve"> the </w:delText>
        </w:r>
      </w:del>
      <w:ins w:id="551" w:author="matsuo@ess.sci.osaka-u.ac.jp" w:date="2019-01-18T00:05:00Z">
        <w:r w:rsidR="005A3181">
          <w:rPr>
            <w:rFonts w:ascii="Times New Roman" w:hAnsi="Times New Roman" w:cs="Times New Roman"/>
            <w:color w:val="000000"/>
            <w:kern w:val="0"/>
            <w:sz w:val="20"/>
            <w:szCs w:val="20"/>
          </w:rPr>
          <w:t xml:space="preserve">measurement </w:t>
        </w:r>
      </w:ins>
      <w:r w:rsidR="00E833D8">
        <w:rPr>
          <w:rFonts w:ascii="Times New Roman" w:hAnsi="Times New Roman" w:cs="Times New Roman"/>
          <w:color w:val="000000"/>
          <w:kern w:val="0"/>
          <w:sz w:val="20"/>
          <w:szCs w:val="20"/>
        </w:rPr>
        <w:t>accuracy</w:t>
      </w:r>
      <w:ins w:id="552" w:author="matsuo@ess.sci.osaka-u.ac.jp" w:date="2019-01-18T00:05:00Z">
        <w:r w:rsidR="005A3181">
          <w:rPr>
            <w:rFonts w:ascii="Times New Roman" w:hAnsi="Times New Roman" w:cs="Times New Roman"/>
            <w:color w:val="000000"/>
            <w:kern w:val="0"/>
            <w:sz w:val="20"/>
            <w:szCs w:val="20"/>
          </w:rPr>
          <w:t>,</w:t>
        </w:r>
      </w:ins>
      <w:del w:id="553" w:author="matsuo@ess.sci.osaka-u.ac.jp" w:date="2019-01-18T00:05:00Z">
        <w:r w:rsidR="00E833D8" w:rsidDel="005A3181">
          <w:rPr>
            <w:rFonts w:ascii="Times New Roman" w:hAnsi="Times New Roman" w:cs="Times New Roman"/>
            <w:color w:val="000000"/>
            <w:kern w:val="0"/>
            <w:sz w:val="20"/>
            <w:szCs w:val="20"/>
          </w:rPr>
          <w:delText xml:space="preserve"> of the radial velocity</w:delText>
        </w:r>
        <w:r w:rsidR="00E833D8" w:rsidDel="005A3181">
          <w:rPr>
            <w:rFonts w:ascii="Times New Roman" w:hAnsi="Times New Roman" w:cs="Times New Roman" w:hint="eastAsia"/>
            <w:color w:val="0000FF"/>
            <w:kern w:val="0"/>
            <w:sz w:val="20"/>
            <w:szCs w:val="20"/>
          </w:rPr>
          <w:delText xml:space="preserve"> </w:delText>
        </w:r>
        <w:r w:rsidR="00E833D8" w:rsidDel="005A3181">
          <w:rPr>
            <w:rFonts w:ascii="Times New Roman" w:hAnsi="Times New Roman" w:cs="Times New Roman"/>
            <w:color w:val="000000"/>
            <w:kern w:val="0"/>
            <w:sz w:val="20"/>
            <w:szCs w:val="20"/>
          </w:rPr>
          <w:delText>measurement</w:delText>
        </w:r>
      </w:del>
      <w:r w:rsidR="00E833D8">
        <w:rPr>
          <w:rFonts w:ascii="Times New Roman" w:hAnsi="Times New Roman" w:cs="Times New Roman"/>
          <w:color w:val="000000"/>
          <w:kern w:val="0"/>
          <w:sz w:val="20"/>
          <w:szCs w:val="20"/>
        </w:rPr>
        <w:t xml:space="preserve"> </w:t>
      </w:r>
      <w:ins w:id="554" w:author="matsuo@ess.sci.osaka-u.ac.jp" w:date="2019-01-18T00:05:00Z">
        <w:r w:rsidR="005A3181">
          <w:rPr>
            <w:rFonts w:ascii="Times New Roman" w:hAnsi="Times New Roman" w:cs="Times New Roman"/>
            <w:color w:val="000000"/>
            <w:kern w:val="0"/>
            <w:sz w:val="20"/>
            <w:szCs w:val="20"/>
          </w:rPr>
          <w:t>the lower limit on the mass</w:t>
        </w:r>
      </w:ins>
      <w:ins w:id="555" w:author="matsuo@ess.sci.osaka-u.ac.jp" w:date="2019-01-18T00:06:00Z">
        <w:r w:rsidR="005A3181">
          <w:rPr>
            <w:rFonts w:ascii="Times New Roman" w:hAnsi="Times New Roman" w:cs="Times New Roman"/>
            <w:color w:val="000000"/>
            <w:kern w:val="0"/>
            <w:sz w:val="20"/>
            <w:szCs w:val="20"/>
          </w:rPr>
          <w:t xml:space="preserve"> of the detectable companion </w:t>
        </w:r>
      </w:ins>
      <w:r w:rsidR="00E833D8">
        <w:rPr>
          <w:rFonts w:ascii="Times New Roman" w:hAnsi="Times New Roman" w:cs="Times New Roman"/>
          <w:color w:val="000000"/>
          <w:kern w:val="0"/>
          <w:sz w:val="20"/>
          <w:szCs w:val="20"/>
        </w:rPr>
        <w:t>w</w:t>
      </w:r>
      <w:del w:id="556" w:author="matsuo@ess.sci.osaka-u.ac.jp" w:date="2019-01-18T00:06:00Z">
        <w:r w:rsidR="00E833D8" w:rsidDel="005A3181">
          <w:rPr>
            <w:rFonts w:ascii="Times New Roman" w:hAnsi="Times New Roman" w:cs="Times New Roman"/>
            <w:color w:val="000000"/>
            <w:kern w:val="0"/>
            <w:sz w:val="20"/>
            <w:szCs w:val="20"/>
          </w:rPr>
          <w:delText>ere used for calculation of the lower limit</w:delText>
        </w:r>
        <w:r w:rsidR="00E833D8" w:rsidDel="005A3181">
          <w:rPr>
            <w:rFonts w:ascii="Times New Roman" w:hAnsi="Times New Roman" w:cs="Times New Roman" w:hint="eastAsia"/>
            <w:color w:val="0000FF"/>
            <w:kern w:val="0"/>
            <w:sz w:val="20"/>
            <w:szCs w:val="20"/>
          </w:rPr>
          <w:delText xml:space="preserve"> </w:delText>
        </w:r>
        <w:r w:rsidR="00E833D8" w:rsidDel="005A3181">
          <w:rPr>
            <w:rFonts w:ascii="Times New Roman" w:hAnsi="Times New Roman" w:cs="Times New Roman"/>
            <w:color w:val="000000"/>
            <w:kern w:val="0"/>
            <w:sz w:val="20"/>
            <w:szCs w:val="20"/>
          </w:rPr>
          <w:delText>on the mass of the observable planet</w:delText>
        </w:r>
      </w:del>
      <w:ins w:id="557" w:author="matsuo@ess.sci.osaka-u.ac.jp" w:date="2019-01-18T00:06:00Z">
        <w:r w:rsidR="005A3181">
          <w:rPr>
            <w:rFonts w:ascii="Times New Roman" w:hAnsi="Times New Roman" w:cs="Times New Roman"/>
            <w:color w:val="000000"/>
            <w:kern w:val="0"/>
            <w:sz w:val="20"/>
            <w:szCs w:val="20"/>
          </w:rPr>
          <w:t xml:space="preserve">as derived </w:t>
        </w:r>
      </w:ins>
      <w:ins w:id="558" w:author="matsuo@ess.sci.osaka-u.ac.jp" w:date="2019-01-18T00:07:00Z">
        <w:r w:rsidR="005A3181">
          <w:rPr>
            <w:rFonts w:ascii="Times New Roman" w:hAnsi="Times New Roman" w:cs="Times New Roman"/>
            <w:color w:val="000000"/>
            <w:kern w:val="0"/>
            <w:sz w:val="20"/>
            <w:szCs w:val="20"/>
          </w:rPr>
          <w:t>based on Equation (1)</w:t>
        </w:r>
      </w:ins>
      <w:r w:rsidR="00E833D8">
        <w:rPr>
          <w:rFonts w:ascii="Times New Roman" w:hAnsi="Times New Roman" w:cs="Times New Roman"/>
          <w:color w:val="000000"/>
          <w:kern w:val="0"/>
          <w:sz w:val="20"/>
          <w:szCs w:val="20"/>
        </w:rPr>
        <w:t xml:space="preserve">. </w:t>
      </w:r>
    </w:p>
    <w:p w:rsidR="00B41489" w:rsidRDefault="00B41489" w:rsidP="000E25D9">
      <w:pPr>
        <w:autoSpaceDE w:val="0"/>
        <w:autoSpaceDN w:val="0"/>
        <w:adjustRightInd w:val="0"/>
        <w:jc w:val="left"/>
        <w:rPr>
          <w:ins w:id="559" w:author="matsuo@ess.sci.osaka-u.ac.jp" w:date="2019-01-18T00:07:00Z"/>
          <w:rFonts w:ascii="Times New Roman" w:hAnsi="Times New Roman" w:cs="Times New Roman"/>
          <w:color w:val="000000"/>
          <w:kern w:val="0"/>
          <w:sz w:val="20"/>
          <w:szCs w:val="20"/>
        </w:rPr>
      </w:pPr>
    </w:p>
    <w:p w:rsidR="00B41489" w:rsidRDefault="00083555" w:rsidP="000E25D9">
      <w:pPr>
        <w:autoSpaceDE w:val="0"/>
        <w:autoSpaceDN w:val="0"/>
        <w:adjustRightInd w:val="0"/>
        <w:jc w:val="left"/>
        <w:rPr>
          <w:ins w:id="560" w:author="matsuo@ess.sci.osaka-u.ac.jp" w:date="2019-01-17T23:59:00Z"/>
          <w:rFonts w:ascii="Times New Roman" w:hAnsi="Times New Roman" w:cs="Times New Roman"/>
          <w:color w:val="000000"/>
          <w:kern w:val="0"/>
          <w:sz w:val="20"/>
          <w:szCs w:val="20"/>
        </w:rPr>
      </w:pPr>
      <w:ins w:id="561" w:author="matsuo@ess.sci.osaka-u.ac.jp" w:date="2019-01-18T09:20:00Z">
        <w:r>
          <w:rPr>
            <w:rFonts w:ascii="Times New Roman" w:hAnsi="Times New Roman" w:cs="Times New Roman"/>
            <w:color w:val="000000"/>
            <w:kern w:val="0"/>
            <w:sz w:val="20"/>
            <w:szCs w:val="20"/>
          </w:rPr>
          <w:t>2.</w:t>
        </w:r>
      </w:ins>
      <w:ins w:id="562" w:author="matsuo@ess.sci.osaka-u.ac.jp" w:date="2019-01-18T10:07:00Z">
        <w:r w:rsidR="00DE48BB">
          <w:rPr>
            <w:rFonts w:ascii="Times New Roman" w:hAnsi="Times New Roman" w:cs="Times New Roman"/>
            <w:color w:val="000000"/>
            <w:kern w:val="0"/>
            <w:sz w:val="20"/>
            <w:szCs w:val="20"/>
          </w:rPr>
          <w:t>4.</w:t>
        </w:r>
      </w:ins>
      <w:ins w:id="563" w:author="matsuo@ess.sci.osaka-u.ac.jp" w:date="2019-01-18T09:20:00Z">
        <w:r>
          <w:rPr>
            <w:rFonts w:ascii="Times New Roman" w:hAnsi="Times New Roman" w:cs="Times New Roman"/>
            <w:color w:val="000000"/>
            <w:kern w:val="0"/>
            <w:sz w:val="20"/>
            <w:szCs w:val="20"/>
          </w:rPr>
          <w:t xml:space="preserve"> </w:t>
        </w:r>
      </w:ins>
      <w:ins w:id="564" w:author="matsuo@ess.sci.osaka-u.ac.jp" w:date="2019-01-18T00:14:00Z">
        <w:r w:rsidR="00A62115">
          <w:rPr>
            <w:rFonts w:ascii="Times New Roman" w:hAnsi="Times New Roman" w:cs="Times New Roman" w:hint="eastAsia"/>
            <w:color w:val="000000"/>
            <w:kern w:val="0"/>
            <w:sz w:val="20"/>
            <w:szCs w:val="20"/>
          </w:rPr>
          <w:t>B</w:t>
        </w:r>
        <w:r w:rsidR="00A62115">
          <w:rPr>
            <w:rFonts w:ascii="Times New Roman" w:hAnsi="Times New Roman" w:cs="Times New Roman"/>
            <w:color w:val="000000"/>
            <w:kern w:val="0"/>
            <w:sz w:val="20"/>
            <w:szCs w:val="20"/>
          </w:rPr>
          <w:t xml:space="preserve">oundary </w:t>
        </w:r>
      </w:ins>
      <w:ins w:id="565" w:author="matsuo@ess.sci.osaka-u.ac.jp" w:date="2019-01-18T00:15:00Z">
        <w:r w:rsidR="00A62115">
          <w:rPr>
            <w:rFonts w:ascii="Times New Roman" w:hAnsi="Times New Roman" w:cs="Times New Roman"/>
            <w:color w:val="000000"/>
            <w:kern w:val="0"/>
            <w:sz w:val="20"/>
            <w:szCs w:val="20"/>
          </w:rPr>
          <w:t>between gas giants and Neptune-like planets</w:t>
        </w:r>
      </w:ins>
    </w:p>
    <w:p w:rsidR="00037C1F" w:rsidRDefault="00E833D8" w:rsidP="000E25D9">
      <w:pPr>
        <w:autoSpaceDE w:val="0"/>
        <w:autoSpaceDN w:val="0"/>
        <w:adjustRightInd w:val="0"/>
        <w:jc w:val="left"/>
        <w:rPr>
          <w:ins w:id="566" w:author="matsuo@ess.sci.osaka-u.ac.jp" w:date="2019-01-18T00:15:00Z"/>
          <w:rFonts w:ascii="Times New Roman" w:hAnsi="Times New Roman" w:cs="Times New Roman"/>
          <w:color w:val="000000"/>
          <w:kern w:val="0"/>
          <w:sz w:val="20"/>
          <w:szCs w:val="20"/>
        </w:rPr>
      </w:pPr>
      <w:del w:id="567" w:author="matsuo@ess.sci.osaka-u.ac.jp" w:date="2019-01-17T23:59:00Z">
        <w:r w:rsidDel="008372CE">
          <w:rPr>
            <w:rFonts w:ascii="Times New Roman" w:hAnsi="Times New Roman" w:cs="Times New Roman"/>
            <w:color w:val="000000"/>
            <w:kern w:val="0"/>
            <w:sz w:val="20"/>
            <w:szCs w:val="20"/>
          </w:rPr>
          <w:delText>The other lacking</w:delText>
        </w:r>
        <w:r w:rsidDel="008372CE">
          <w:rPr>
            <w:rFonts w:ascii="Times New Roman" w:hAnsi="Times New Roman" w:cs="Times New Roman" w:hint="eastAsia"/>
            <w:color w:val="0000FF"/>
            <w:kern w:val="0"/>
            <w:sz w:val="20"/>
            <w:szCs w:val="20"/>
          </w:rPr>
          <w:delText xml:space="preserve"> </w:delText>
        </w:r>
        <w:r w:rsidDel="008372CE">
          <w:rPr>
            <w:rFonts w:ascii="Times New Roman" w:hAnsi="Times New Roman" w:cs="Times New Roman"/>
            <w:color w:val="000000"/>
            <w:kern w:val="0"/>
            <w:sz w:val="20"/>
            <w:szCs w:val="20"/>
          </w:rPr>
          <w:delText>data is filled up with several studies.</w:delText>
        </w:r>
        <w:r w:rsidDel="008372CE">
          <w:rPr>
            <w:rFonts w:ascii="Times New Roman" w:hAnsi="Times New Roman" w:cs="Times New Roman" w:hint="eastAsia"/>
            <w:color w:val="0000FF"/>
            <w:kern w:val="0"/>
            <w:sz w:val="20"/>
            <w:szCs w:val="20"/>
          </w:rPr>
          <w:delText xml:space="preserve"> </w:delText>
        </w:r>
      </w:del>
      <w:r>
        <w:rPr>
          <w:rFonts w:ascii="Times New Roman" w:hAnsi="Times New Roman" w:cs="Times New Roman"/>
          <w:color w:val="000000"/>
          <w:kern w:val="0"/>
          <w:sz w:val="20"/>
          <w:szCs w:val="20"/>
        </w:rPr>
        <w:t xml:space="preserve">The gaseous objects </w:t>
      </w:r>
      <w:del w:id="568" w:author="matsuo@ess.sci.osaka-u.ac.jp" w:date="2019-01-18T08:27:00Z">
        <w:r w:rsidDel="00DB5144">
          <w:rPr>
            <w:rFonts w:ascii="Times New Roman" w:hAnsi="Times New Roman" w:cs="Times New Roman"/>
            <w:color w:val="000000"/>
            <w:kern w:val="0"/>
            <w:sz w:val="20"/>
            <w:szCs w:val="20"/>
          </w:rPr>
          <w:delText>from all the samples used in this</w:delText>
        </w:r>
        <w:r w:rsidDel="00DB5144">
          <w:rPr>
            <w:rFonts w:ascii="Times New Roman" w:hAnsi="Times New Roman" w:cs="Times New Roman" w:hint="eastAsia"/>
            <w:color w:val="0000FF"/>
            <w:kern w:val="0"/>
            <w:sz w:val="20"/>
            <w:szCs w:val="20"/>
          </w:rPr>
          <w:delText xml:space="preserve"> </w:delText>
        </w:r>
        <w:r w:rsidDel="00DB5144">
          <w:rPr>
            <w:rFonts w:ascii="Times New Roman" w:hAnsi="Times New Roman" w:cs="Times New Roman"/>
            <w:color w:val="000000"/>
            <w:kern w:val="0"/>
            <w:sz w:val="20"/>
            <w:szCs w:val="20"/>
          </w:rPr>
          <w:delText>study</w:delText>
        </w:r>
      </w:del>
      <w:ins w:id="569" w:author="matsuo@ess.sci.osaka-u.ac.jp" w:date="2019-01-18T08:27:00Z">
        <w:r w:rsidR="00D71792">
          <w:rPr>
            <w:rFonts w:ascii="Times New Roman" w:hAnsi="Times New Roman" w:cs="Times New Roman"/>
            <w:color w:val="000000"/>
            <w:kern w:val="0"/>
            <w:sz w:val="20"/>
            <w:szCs w:val="20"/>
          </w:rPr>
          <w:t>were</w:t>
        </w:r>
      </w:ins>
      <w:del w:id="570" w:author="matsuo@ess.sci.osaka-u.ac.jp" w:date="2019-01-18T08:27:00Z">
        <w:r w:rsidDel="00D71792">
          <w:rPr>
            <w:rFonts w:ascii="Times New Roman" w:hAnsi="Times New Roman" w:cs="Times New Roman"/>
            <w:color w:val="000000"/>
            <w:kern w:val="0"/>
            <w:sz w:val="20"/>
            <w:szCs w:val="20"/>
          </w:rPr>
          <w:delText xml:space="preserve"> are</w:delText>
        </w:r>
      </w:del>
      <w:r>
        <w:rPr>
          <w:rFonts w:ascii="Times New Roman" w:hAnsi="Times New Roman" w:cs="Times New Roman"/>
          <w:color w:val="000000"/>
          <w:kern w:val="0"/>
          <w:sz w:val="20"/>
          <w:szCs w:val="20"/>
        </w:rPr>
        <w:t xml:space="preserve"> extracted</w:t>
      </w:r>
      <w:ins w:id="571" w:author="matsuo@ess.sci.osaka-u.ac.jp" w:date="2019-01-18T08:27:00Z">
        <w:r w:rsidR="00DB5144">
          <w:rPr>
            <w:rFonts w:ascii="Times New Roman" w:hAnsi="Times New Roman" w:cs="Times New Roman"/>
            <w:color w:val="000000"/>
            <w:kern w:val="0"/>
            <w:sz w:val="20"/>
            <w:szCs w:val="20"/>
          </w:rPr>
          <w:t xml:space="preserve"> from all the samples in the</w:t>
        </w:r>
      </w:ins>
      <w:ins w:id="572" w:author="matsuo@ess.sci.osaka-u.ac.jp" w:date="2019-01-18T08:28:00Z">
        <w:r w:rsidR="00DB5144">
          <w:rPr>
            <w:rFonts w:ascii="Times New Roman" w:hAnsi="Times New Roman" w:cs="Times New Roman"/>
            <w:color w:val="000000"/>
            <w:kern w:val="0"/>
            <w:sz w:val="20"/>
            <w:szCs w:val="20"/>
          </w:rPr>
          <w:t xml:space="preserve"> </w:t>
        </w:r>
        <w:r w:rsidR="00DB5144">
          <w:rPr>
            <w:rFonts w:ascii="Times New Roman" w:hAnsi="Times New Roman" w:cs="Times New Roman"/>
            <w:kern w:val="0"/>
            <w:sz w:val="20"/>
            <w:szCs w:val="20"/>
          </w:rPr>
          <w:t xml:space="preserve">Extrasolar Planet Encyclopedia </w:t>
        </w:r>
        <w:r w:rsidR="00DB5144">
          <w:rPr>
            <w:rFonts w:ascii="Times New Roman" w:hAnsi="Times New Roman" w:cs="Times New Roman"/>
            <w:color w:val="000000"/>
            <w:kern w:val="0"/>
            <w:sz w:val="20"/>
            <w:szCs w:val="20"/>
          </w:rPr>
          <w:t>catalog</w:t>
        </w:r>
      </w:ins>
      <w:r>
        <w:rPr>
          <w:rFonts w:ascii="Times New Roman" w:hAnsi="Times New Roman" w:cs="Times New Roman"/>
          <w:color w:val="000000"/>
          <w:kern w:val="0"/>
          <w:sz w:val="20"/>
          <w:szCs w:val="20"/>
        </w:rPr>
        <w:t xml:space="preserve"> in order to remove the impact of</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low-mass samples, such as Neptune-mass planets (gas</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dwarfs) and super-Earths, on this analysis. First, we</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determined the boundary mass between the gaseous and</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gas-dwarf objects from a perspective of both theory and</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observation. According to a previous study (</w:t>
      </w:r>
      <w:r>
        <w:rPr>
          <w:rFonts w:ascii="Times New Roman" w:hAnsi="Times New Roman" w:cs="Times New Roman"/>
          <w:color w:val="0000FF"/>
          <w:kern w:val="0"/>
          <w:sz w:val="20"/>
          <w:szCs w:val="20"/>
        </w:rPr>
        <w:t>Ida &amp; Lin</w:t>
      </w:r>
      <w:r>
        <w:rPr>
          <w:rFonts w:ascii="Times New Roman" w:hAnsi="Times New Roman" w:cs="Times New Roman" w:hint="eastAsia"/>
          <w:color w:val="0000FF"/>
          <w:kern w:val="0"/>
          <w:sz w:val="20"/>
          <w:szCs w:val="20"/>
        </w:rPr>
        <w:t xml:space="preserve"> </w:t>
      </w:r>
      <w:r>
        <w:rPr>
          <w:rFonts w:ascii="Times New Roman" w:hAnsi="Times New Roman" w:cs="Times New Roman"/>
          <w:color w:val="0000FF"/>
          <w:kern w:val="0"/>
          <w:sz w:val="20"/>
          <w:szCs w:val="20"/>
        </w:rPr>
        <w:t>2004a</w:t>
      </w:r>
      <w:r>
        <w:rPr>
          <w:rFonts w:ascii="Times New Roman" w:hAnsi="Times New Roman" w:cs="Times New Roman"/>
          <w:color w:val="000000"/>
          <w:kern w:val="0"/>
          <w:sz w:val="20"/>
          <w:szCs w:val="20"/>
        </w:rPr>
        <w:t xml:space="preserve"> ), gas-dwarf objects, which primarily consist of</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heavy-core objects such as Neptune and Uranus, have</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the potential to grow to the extent allowed by the core</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building materials inside their semi-major axes. This</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growth occurs via giant impacts in the inner region of</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 xml:space="preserve">the disk after the disk gas dissipates. </w:t>
      </w:r>
      <w:r>
        <w:rPr>
          <w:rFonts w:ascii="Times New Roman" w:hAnsi="Times New Roman" w:cs="Times New Roman"/>
          <w:color w:val="000000"/>
          <w:kern w:val="0"/>
          <w:sz w:val="20"/>
          <w:szCs w:val="20"/>
        </w:rPr>
        <w:lastRenderedPageBreak/>
        <w:t>However, this core</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growth is limited by the scattering effect of the heavy</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core increasing with greater distances from the central</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star. Therefore, the mass of a gas-dwarf object reaches</w:t>
      </w:r>
      <w:r>
        <w:rPr>
          <w:rFonts w:ascii="Times New Roman" w:hAnsi="Times New Roman" w:cs="Times New Roman" w:hint="eastAsia"/>
          <w:color w:val="0000FF"/>
          <w:kern w:val="0"/>
          <w:sz w:val="20"/>
          <w:szCs w:val="20"/>
        </w:rPr>
        <w:t xml:space="preserve"> </w:t>
      </w:r>
      <w:r>
        <w:rPr>
          <w:rFonts w:ascii="Times New Roman" w:hAnsi="Times New Roman" w:cs="Times New Roman"/>
          <w:color w:val="000000"/>
          <w:kern w:val="0"/>
          <w:sz w:val="20"/>
          <w:szCs w:val="20"/>
        </w:rPr>
        <w:t xml:space="preserve">a maximum at the semi-major axis, where the scattering effect begins to limit the core growth. </w:t>
      </w:r>
      <w:ins w:id="573" w:author="matsuo@ess.sci.osaka-u.ac.jp" w:date="2019-01-18T00:21:00Z">
        <w:r w:rsidR="00E00BF0">
          <w:rPr>
            <w:rFonts w:ascii="Times New Roman" w:hAnsi="Times New Roman" w:cs="Times New Roman"/>
            <w:color w:val="000000"/>
            <w:kern w:val="0"/>
            <w:sz w:val="20"/>
            <w:szCs w:val="20"/>
          </w:rPr>
          <w:t xml:space="preserve">Given that </w:t>
        </w:r>
      </w:ins>
      <w:ins w:id="574" w:author="matsuo@ess.sci.osaka-u.ac.jp" w:date="2019-01-18T00:22:00Z">
        <w:r w:rsidR="00E00BF0">
          <w:rPr>
            <w:rFonts w:ascii="Times New Roman" w:hAnsi="Times New Roman" w:cs="Times New Roman"/>
            <w:color w:val="000000"/>
            <w:kern w:val="0"/>
            <w:sz w:val="20"/>
            <w:szCs w:val="20"/>
          </w:rPr>
          <w:t xml:space="preserve">the ratio of collision-to-ejection probabilities for the heavy core is 0.1 and </w:t>
        </w:r>
      </w:ins>
      <w:ins w:id="575" w:author="matsuo@ess.sci.osaka-u.ac.jp" w:date="2019-01-18T00:23:00Z">
        <w:r w:rsidR="00E00BF0">
          <w:rPr>
            <w:rFonts w:ascii="Times New Roman" w:hAnsi="Times New Roman" w:cs="Times New Roman"/>
            <w:color w:val="000000"/>
            <w:kern w:val="0"/>
            <w:sz w:val="20"/>
            <w:szCs w:val="20"/>
          </w:rPr>
          <w:t xml:space="preserve">the core density is 1 g/cm3, the upper mass limit of </w:t>
        </w:r>
        <w:r w:rsidR="001B6EEF">
          <w:rPr>
            <w:rFonts w:ascii="Times New Roman" w:hAnsi="Times New Roman" w:cs="Times New Roman"/>
            <w:color w:val="000000"/>
            <w:kern w:val="0"/>
            <w:sz w:val="20"/>
            <w:szCs w:val="20"/>
          </w:rPr>
          <w:t xml:space="preserve">the gas-dwarf object </w:t>
        </w:r>
      </w:ins>
      <w:ins w:id="576" w:author="matsuo@ess.sci.osaka-u.ac.jp" w:date="2019-01-18T08:41:00Z">
        <w:r w:rsidR="00AA7B05">
          <w:rPr>
            <w:rFonts w:ascii="Times New Roman" w:hAnsi="Times New Roman" w:cs="Times New Roman"/>
            <w:color w:val="000000"/>
            <w:kern w:val="0"/>
            <w:sz w:val="20"/>
            <w:szCs w:val="20"/>
          </w:rPr>
          <w:t>is</w:t>
        </w:r>
      </w:ins>
      <w:ins w:id="577" w:author="matsuo@ess.sci.osaka-u.ac.jp" w:date="2019-01-18T00:24:00Z">
        <w:r w:rsidR="001B6EEF">
          <w:rPr>
            <w:rFonts w:ascii="Times New Roman" w:hAnsi="Times New Roman" w:cs="Times New Roman" w:hint="eastAsia"/>
            <w:color w:val="000000"/>
            <w:kern w:val="0"/>
            <w:sz w:val="20"/>
            <w:szCs w:val="20"/>
          </w:rPr>
          <w:t xml:space="preserve"> </w:t>
        </w:r>
      </w:ins>
      <w:ins w:id="578" w:author="matsuo@ess.sci.osaka-u.ac.jp" w:date="2019-01-18T00:25:00Z">
        <w:r w:rsidR="001B6EEF">
          <w:rPr>
            <w:rFonts w:ascii="Times New Roman" w:hAnsi="Times New Roman" w:cs="Times New Roman"/>
            <w:color w:val="000000"/>
            <w:kern w:val="0"/>
            <w:sz w:val="20"/>
            <w:szCs w:val="20"/>
          </w:rPr>
          <w:t xml:space="preserve">approximately </w:t>
        </w:r>
      </w:ins>
      <w:ins w:id="579" w:author="matsuo@ess.sci.osaka-u.ac.jp" w:date="2019-01-18T00:24:00Z">
        <w:r w:rsidR="001B6EEF">
          <w:rPr>
            <w:rFonts w:ascii="Times New Roman" w:hAnsi="Times New Roman" w:cs="Times New Roman"/>
            <w:color w:val="000000"/>
            <w:kern w:val="0"/>
            <w:sz w:val="20"/>
            <w:szCs w:val="20"/>
          </w:rPr>
          <w:t>0.1</w:t>
        </w:r>
      </w:ins>
      <w:ins w:id="580" w:author="matsuo@ess.sci.osaka-u.ac.jp" w:date="2019-01-18T08:44:00Z">
        <w:r w:rsidR="006A1658">
          <w:rPr>
            <w:rFonts w:ascii="Times New Roman" w:hAnsi="Times New Roman" w:cs="Times New Roman"/>
            <w:color w:val="000000"/>
            <w:kern w:val="0"/>
            <w:sz w:val="20"/>
            <w:szCs w:val="20"/>
          </w:rPr>
          <w:t xml:space="preserve"> MJ</w:t>
        </w:r>
      </w:ins>
      <w:ins w:id="581" w:author="matsuo@ess.sci.osaka-u.ac.jp" w:date="2019-01-18T00:24:00Z">
        <w:r w:rsidR="001B6EEF">
          <w:rPr>
            <w:rFonts w:ascii="Times New Roman" w:hAnsi="Times New Roman" w:cs="Times New Roman"/>
            <w:color w:val="000000"/>
            <w:kern w:val="0"/>
            <w:sz w:val="20"/>
            <w:szCs w:val="20"/>
          </w:rPr>
          <w:t xml:space="preserve"> for</w:t>
        </w:r>
      </w:ins>
      <w:ins w:id="582" w:author="matsuo@ess.sci.osaka-u.ac.jp" w:date="2019-01-18T00:23:00Z">
        <w:r w:rsidR="001B6EEF">
          <w:rPr>
            <w:rFonts w:ascii="Times New Roman" w:hAnsi="Times New Roman" w:cs="Times New Roman"/>
            <w:color w:val="000000"/>
            <w:kern w:val="0"/>
            <w:sz w:val="20"/>
            <w:szCs w:val="20"/>
          </w:rPr>
          <w:t xml:space="preserve"> </w:t>
        </w:r>
      </w:ins>
      <w:ins w:id="583" w:author="matsuo@ess.sci.osaka-u.ac.jp" w:date="2019-01-18T00:24:00Z">
        <w:r w:rsidR="001B6EEF">
          <w:rPr>
            <w:rFonts w:ascii="Times New Roman" w:hAnsi="Times New Roman" w:cs="Times New Roman"/>
            <w:color w:val="000000"/>
            <w:kern w:val="0"/>
            <w:sz w:val="20"/>
            <w:szCs w:val="20"/>
          </w:rPr>
          <w:t xml:space="preserve">dust surface densities </w:t>
        </w:r>
      </w:ins>
      <w:ins w:id="584" w:author="matsuo@ess.sci.osaka-u.ac.jp" w:date="2019-01-18T00:25:00Z">
        <w:r w:rsidR="001B6EEF">
          <w:rPr>
            <w:rFonts w:ascii="Times New Roman" w:hAnsi="Times New Roman" w:cs="Times New Roman"/>
            <w:color w:val="000000"/>
            <w:kern w:val="0"/>
            <w:sz w:val="20"/>
            <w:szCs w:val="20"/>
          </w:rPr>
          <w:t>of 3 times the Minimum Solar Nebulae Model value (MMSN).</w:t>
        </w:r>
      </w:ins>
    </w:p>
    <w:p w:rsidR="00E833D8" w:rsidDel="00AB3118" w:rsidRDefault="00505004">
      <w:pPr>
        <w:autoSpaceDE w:val="0"/>
        <w:autoSpaceDN w:val="0"/>
        <w:adjustRightInd w:val="0"/>
        <w:ind w:firstLineChars="200" w:firstLine="400"/>
        <w:jc w:val="left"/>
        <w:rPr>
          <w:del w:id="585" w:author="matsuo@ess.sci.osaka-u.ac.jp" w:date="2019-01-18T00:08:00Z"/>
          <w:rFonts w:ascii="Times New Roman" w:hAnsi="Times New Roman" w:cs="Times New Roman"/>
          <w:color w:val="000000"/>
          <w:kern w:val="0"/>
          <w:sz w:val="20"/>
          <w:szCs w:val="20"/>
        </w:rPr>
        <w:pPrChange w:id="586" w:author="matsuo@ess.sci.osaka-u.ac.jp" w:date="2019-01-18T00:15:00Z">
          <w:pPr>
            <w:autoSpaceDE w:val="0"/>
            <w:autoSpaceDN w:val="0"/>
            <w:adjustRightInd w:val="0"/>
            <w:jc w:val="left"/>
          </w:pPr>
        </w:pPrChange>
      </w:pPr>
      <w:ins w:id="587" w:author="matsuo@ess.sci.osaka-u.ac.jp" w:date="2019-01-18T08:42:00Z">
        <w:r>
          <w:rPr>
            <w:rFonts w:ascii="Times New Roman" w:hAnsi="Times New Roman" w:cs="Times New Roman"/>
            <w:color w:val="000000"/>
            <w:kern w:val="0"/>
            <w:sz w:val="20"/>
            <w:szCs w:val="20"/>
          </w:rPr>
          <w:t xml:space="preserve">From a </w:t>
        </w:r>
      </w:ins>
      <w:ins w:id="588" w:author="matsuo@ess.sci.osaka-u.ac.jp" w:date="2019-01-18T08:45:00Z">
        <w:r w:rsidR="006A1658">
          <w:rPr>
            <w:rFonts w:ascii="Times New Roman" w:hAnsi="Times New Roman" w:cs="Times New Roman"/>
            <w:color w:val="000000"/>
            <w:kern w:val="0"/>
            <w:sz w:val="20"/>
            <w:szCs w:val="20"/>
          </w:rPr>
          <w:t>standpoint</w:t>
        </w:r>
      </w:ins>
      <w:ins w:id="589" w:author="matsuo@ess.sci.osaka-u.ac.jp" w:date="2019-01-18T08:42:00Z">
        <w:r>
          <w:rPr>
            <w:rFonts w:ascii="Times New Roman" w:hAnsi="Times New Roman" w:cs="Times New Roman"/>
            <w:color w:val="000000"/>
            <w:kern w:val="0"/>
            <w:sz w:val="20"/>
            <w:szCs w:val="20"/>
          </w:rPr>
          <w:t xml:space="preserve"> of the observation,</w:t>
        </w:r>
      </w:ins>
      <w:ins w:id="590" w:author="matsuo@ess.sci.osaka-u.ac.jp" w:date="2019-01-18T08:43:00Z">
        <w:r>
          <w:rPr>
            <w:rFonts w:ascii="Times New Roman" w:hAnsi="Times New Roman" w:cs="Times New Roman"/>
            <w:color w:val="000000"/>
            <w:kern w:val="0"/>
            <w:sz w:val="20"/>
            <w:szCs w:val="20"/>
          </w:rPr>
          <w:t xml:space="preserve"> </w:t>
        </w:r>
        <w:r w:rsidR="00634608">
          <w:rPr>
            <w:rFonts w:ascii="Times New Roman" w:hAnsi="Times New Roman" w:cs="Times New Roman"/>
            <w:color w:val="000000"/>
            <w:kern w:val="0"/>
            <w:sz w:val="20"/>
            <w:szCs w:val="20"/>
          </w:rPr>
          <w:t>a</w:t>
        </w:r>
      </w:ins>
      <w:del w:id="591" w:author="matsuo@ess.sci.osaka-u.ac.jp" w:date="2019-01-18T00:17:00Z">
        <w:r w:rsidR="00E833D8" w:rsidDel="00B078BD">
          <w:rPr>
            <w:rFonts w:ascii="Times New Roman" w:hAnsi="Times New Roman" w:cs="Times New Roman"/>
            <w:color w:val="000000"/>
            <w:kern w:val="0"/>
            <w:sz w:val="20"/>
            <w:szCs w:val="20"/>
          </w:rPr>
          <w:delText>A</w:delText>
        </w:r>
      </w:del>
      <w:r w:rsidR="00E833D8">
        <w:rPr>
          <w:rFonts w:ascii="Times New Roman" w:hAnsi="Times New Roman" w:cs="Times New Roman"/>
          <w:color w:val="000000"/>
          <w:kern w:val="0"/>
          <w:sz w:val="20"/>
          <w:szCs w:val="20"/>
        </w:rPr>
        <w:t xml:space="preserve"> boundary</w:t>
      </w:r>
      <w:r w:rsidR="00E833D8">
        <w:rPr>
          <w:rFonts w:ascii="Times New Roman" w:hAnsi="Times New Roman" w:cs="Times New Roman" w:hint="eastAsia"/>
          <w:color w:val="0000FF"/>
          <w:kern w:val="0"/>
          <w:sz w:val="20"/>
          <w:szCs w:val="20"/>
        </w:rPr>
        <w:t xml:space="preserve"> </w:t>
      </w:r>
      <w:r w:rsidR="00E833D8">
        <w:rPr>
          <w:rFonts w:ascii="Times New Roman" w:hAnsi="Times New Roman" w:cs="Times New Roman"/>
          <w:color w:val="000000"/>
          <w:kern w:val="0"/>
          <w:sz w:val="20"/>
          <w:szCs w:val="20"/>
        </w:rPr>
        <w:t>between gas giants and gas dwarfs at four times the</w:t>
      </w:r>
      <w:r w:rsidR="00E833D8">
        <w:rPr>
          <w:rFonts w:ascii="Times New Roman" w:hAnsi="Times New Roman" w:cs="Times New Roman" w:hint="eastAsia"/>
          <w:color w:val="0000FF"/>
          <w:kern w:val="0"/>
          <w:sz w:val="20"/>
          <w:szCs w:val="20"/>
        </w:rPr>
        <w:t xml:space="preserve"> </w:t>
      </w:r>
      <w:r w:rsidR="00E833D8">
        <w:rPr>
          <w:rFonts w:ascii="Times New Roman" w:hAnsi="Times New Roman" w:cs="Times New Roman"/>
          <w:color w:val="000000"/>
          <w:kern w:val="0"/>
          <w:sz w:val="20"/>
          <w:szCs w:val="20"/>
        </w:rPr>
        <w:t>Earth's radius has been observationally revealed by the</w:t>
      </w:r>
      <w:r w:rsidR="00E833D8">
        <w:rPr>
          <w:rFonts w:ascii="Times New Roman" w:hAnsi="Times New Roman" w:cs="Times New Roman" w:hint="eastAsia"/>
          <w:color w:val="0000FF"/>
          <w:kern w:val="0"/>
          <w:sz w:val="20"/>
          <w:szCs w:val="20"/>
        </w:rPr>
        <w:t xml:space="preserve"> </w:t>
      </w:r>
      <w:r w:rsidR="00E833D8">
        <w:rPr>
          <w:rFonts w:ascii="Times New Roman" w:hAnsi="Times New Roman" w:cs="Times New Roman"/>
          <w:color w:val="000000"/>
          <w:kern w:val="0"/>
          <w:sz w:val="20"/>
          <w:szCs w:val="20"/>
        </w:rPr>
        <w:t>Kepler data (</w:t>
      </w:r>
      <w:proofErr w:type="spellStart"/>
      <w:r w:rsidR="00E833D8">
        <w:rPr>
          <w:rFonts w:ascii="Times New Roman" w:hAnsi="Times New Roman" w:cs="Times New Roman"/>
          <w:color w:val="0000FF"/>
          <w:kern w:val="0"/>
          <w:sz w:val="20"/>
          <w:szCs w:val="20"/>
        </w:rPr>
        <w:t>Buchhave</w:t>
      </w:r>
      <w:proofErr w:type="spellEnd"/>
      <w:r w:rsidR="00E833D8">
        <w:rPr>
          <w:rFonts w:ascii="Times New Roman" w:hAnsi="Times New Roman" w:cs="Times New Roman"/>
          <w:color w:val="0000FF"/>
          <w:kern w:val="0"/>
          <w:sz w:val="20"/>
          <w:szCs w:val="20"/>
        </w:rPr>
        <w:t xml:space="preserve"> et al. 2012</w:t>
      </w:r>
      <w:r w:rsidR="00E833D8">
        <w:rPr>
          <w:rFonts w:ascii="Times New Roman" w:hAnsi="Times New Roman" w:cs="Times New Roman"/>
          <w:color w:val="000000"/>
          <w:kern w:val="0"/>
          <w:sz w:val="20"/>
          <w:szCs w:val="20"/>
        </w:rPr>
        <w:t xml:space="preserve"> ). From the empirical</w:t>
      </w:r>
      <w:r w:rsidR="00E833D8">
        <w:rPr>
          <w:rFonts w:ascii="Times New Roman" w:hAnsi="Times New Roman" w:cs="Times New Roman" w:hint="eastAsia"/>
          <w:color w:val="0000FF"/>
          <w:kern w:val="0"/>
          <w:sz w:val="20"/>
          <w:szCs w:val="20"/>
        </w:rPr>
        <w:t xml:space="preserve"> </w:t>
      </w:r>
      <w:r w:rsidR="00E833D8">
        <w:rPr>
          <w:rFonts w:ascii="Times New Roman" w:hAnsi="Times New Roman" w:cs="Times New Roman"/>
          <w:color w:val="000000"/>
          <w:kern w:val="0"/>
          <w:sz w:val="20"/>
          <w:szCs w:val="20"/>
        </w:rPr>
        <w:t>planetary mass-radius relation (</w:t>
      </w:r>
      <w:ins w:id="592" w:author="matsuo@ess.sci.osaka-u.ac.jp" w:date="2019-01-18T08:43:00Z">
        <w:r w:rsidR="00634608">
          <w:rPr>
            <w:rFonts w:ascii="Times New Roman" w:hAnsi="Times New Roman" w:cs="Times New Roman"/>
            <w:color w:val="000000"/>
            <w:kern w:val="0"/>
            <w:sz w:val="20"/>
            <w:szCs w:val="20"/>
          </w:rPr>
          <w:t xml:space="preserve">e.g., </w:t>
        </w:r>
      </w:ins>
      <w:proofErr w:type="spellStart"/>
      <w:r w:rsidR="00E833D8">
        <w:rPr>
          <w:rFonts w:ascii="Times New Roman" w:hAnsi="Times New Roman" w:cs="Times New Roman"/>
          <w:color w:val="0000FF"/>
          <w:kern w:val="0"/>
          <w:sz w:val="20"/>
          <w:szCs w:val="20"/>
        </w:rPr>
        <w:t>Bashi</w:t>
      </w:r>
      <w:proofErr w:type="spellEnd"/>
      <w:r w:rsidR="00E833D8">
        <w:rPr>
          <w:rFonts w:ascii="Times New Roman" w:hAnsi="Times New Roman" w:cs="Times New Roman"/>
          <w:color w:val="0000FF"/>
          <w:kern w:val="0"/>
          <w:sz w:val="20"/>
          <w:szCs w:val="20"/>
        </w:rPr>
        <w:t xml:space="preserve"> et al. 2017</w:t>
      </w:r>
      <w:del w:id="593" w:author="matsuo@ess.sci.osaka-u.ac.jp" w:date="2019-01-18T08:43:00Z">
        <w:r w:rsidR="00E833D8" w:rsidDel="00AD4B16">
          <w:rPr>
            <w:rFonts w:ascii="Times New Roman" w:hAnsi="Times New Roman" w:cs="Times New Roman"/>
            <w:color w:val="000000"/>
            <w:kern w:val="0"/>
            <w:sz w:val="20"/>
            <w:szCs w:val="20"/>
          </w:rPr>
          <w:delText xml:space="preserve"> </w:delText>
        </w:r>
      </w:del>
      <w:r w:rsidR="00E833D8">
        <w:rPr>
          <w:rFonts w:ascii="Times New Roman" w:hAnsi="Times New Roman" w:cs="Times New Roman"/>
          <w:color w:val="000000"/>
          <w:kern w:val="0"/>
          <w:sz w:val="20"/>
          <w:szCs w:val="20"/>
        </w:rPr>
        <w:t>)</w:t>
      </w:r>
      <w:ins w:id="594" w:author="matsuo@ess.sci.osaka-u.ac.jp" w:date="2019-01-18T00:09:00Z">
        <w:r w:rsidR="00AB3118">
          <w:rPr>
            <w:rFonts w:ascii="Times New Roman" w:hAnsi="Times New Roman" w:cs="Times New Roman"/>
            <w:color w:val="000000"/>
            <w:kern w:val="0"/>
            <w:sz w:val="20"/>
            <w:szCs w:val="20"/>
          </w:rPr>
          <w:t>:</w:t>
        </w:r>
      </w:ins>
      <w:del w:id="595" w:author="matsuo@ess.sci.osaka-u.ac.jp" w:date="2019-01-18T00:08:00Z">
        <w:r w:rsidR="00E833D8" w:rsidDel="00946DED">
          <w:rPr>
            <w:rFonts w:ascii="Times New Roman" w:hAnsi="Times New Roman" w:cs="Times New Roman"/>
            <w:color w:val="000000"/>
            <w:kern w:val="0"/>
            <w:sz w:val="20"/>
            <w:szCs w:val="20"/>
          </w:rPr>
          <w:delText>:</w:delText>
        </w:r>
      </w:del>
    </w:p>
    <w:p w:rsidR="00AB3118" w:rsidRDefault="00AB3118">
      <w:pPr>
        <w:autoSpaceDE w:val="0"/>
        <w:autoSpaceDN w:val="0"/>
        <w:adjustRightInd w:val="0"/>
        <w:ind w:firstLineChars="200" w:firstLine="400"/>
        <w:jc w:val="left"/>
        <w:rPr>
          <w:ins w:id="596" w:author="matsuo@ess.sci.osaka-u.ac.jp" w:date="2019-01-18T00:09:00Z"/>
          <w:rFonts w:ascii="Times New Roman" w:hAnsi="Times New Roman" w:cs="Times New Roman"/>
          <w:color w:val="000000"/>
          <w:kern w:val="0"/>
          <w:sz w:val="20"/>
          <w:szCs w:val="20"/>
        </w:rPr>
        <w:pPrChange w:id="597" w:author="matsuo@ess.sci.osaka-u.ac.jp" w:date="2019-01-18T00:15:00Z">
          <w:pPr>
            <w:autoSpaceDE w:val="0"/>
            <w:autoSpaceDN w:val="0"/>
            <w:adjustRightInd w:val="0"/>
            <w:jc w:val="left"/>
          </w:pPr>
        </w:pPrChange>
      </w:pPr>
    </w:p>
    <w:p w:rsidR="00AB3118" w:rsidRPr="00AB3118" w:rsidRDefault="00AB3118">
      <w:pPr>
        <w:autoSpaceDE w:val="0"/>
        <w:autoSpaceDN w:val="0"/>
        <w:adjustRightInd w:val="0"/>
        <w:jc w:val="right"/>
        <w:rPr>
          <w:ins w:id="598" w:author="matsuo@ess.sci.osaka-u.ac.jp" w:date="2019-01-18T00:09:00Z"/>
          <w:rFonts w:ascii="Times New Roman" w:hAnsi="Times New Roman" w:cs="Times New Roman"/>
          <w:color w:val="000000"/>
          <w:kern w:val="0"/>
          <w:sz w:val="20"/>
          <w:szCs w:val="20"/>
          <w:rPrChange w:id="599" w:author="matsuo@ess.sci.osaka-u.ac.jp" w:date="2019-01-18T00:09:00Z">
            <w:rPr>
              <w:ins w:id="600" w:author="matsuo@ess.sci.osaka-u.ac.jp" w:date="2019-01-18T00:09:00Z"/>
              <w:rFonts w:ascii="Times New Roman" w:hAnsi="Times New Roman" w:cs="Times New Roman"/>
              <w:color w:val="0000FF"/>
              <w:kern w:val="0"/>
              <w:sz w:val="20"/>
              <w:szCs w:val="20"/>
            </w:rPr>
          </w:rPrChange>
        </w:rPr>
        <w:pPrChange w:id="601" w:author="matsuo@ess.sci.osaka-u.ac.jp" w:date="2019-01-18T00:10:00Z">
          <w:pPr>
            <w:autoSpaceDE w:val="0"/>
            <w:autoSpaceDN w:val="0"/>
            <w:adjustRightInd w:val="0"/>
            <w:jc w:val="left"/>
          </w:pPr>
        </w:pPrChange>
      </w:pPr>
      <w:ins w:id="602" w:author="matsuo@ess.sci.osaka-u.ac.jp" w:date="2019-01-18T00:09:00Z">
        <w:r>
          <w:rPr>
            <w:rFonts w:ascii="Times New Roman" w:hAnsi="Times New Roman" w:cs="Times New Roman" w:hint="eastAsia"/>
            <w:color w:val="000000"/>
            <w:kern w:val="0"/>
            <w:sz w:val="20"/>
            <w:szCs w:val="20"/>
          </w:rPr>
          <w:t>E</w:t>
        </w:r>
        <w:r>
          <w:rPr>
            <w:rFonts w:ascii="Times New Roman" w:hAnsi="Times New Roman" w:cs="Times New Roman"/>
            <w:color w:val="000000"/>
            <w:kern w:val="0"/>
            <w:sz w:val="20"/>
            <w:szCs w:val="20"/>
          </w:rPr>
          <w:t>quation (3)</w:t>
        </w:r>
      </w:ins>
    </w:p>
    <w:p w:rsidR="00E833D8" w:rsidRPr="00ED74E4" w:rsidDel="00ED74E4" w:rsidRDefault="00E833D8" w:rsidP="00E833D8">
      <w:pPr>
        <w:autoSpaceDE w:val="0"/>
        <w:autoSpaceDN w:val="0"/>
        <w:adjustRightInd w:val="0"/>
        <w:jc w:val="left"/>
        <w:rPr>
          <w:del w:id="603" w:author="matsuo@ess.sci.osaka-u.ac.jp" w:date="2019-01-18T00:08:00Z"/>
          <w:rFonts w:ascii="Times New Roman" w:hAnsi="Times New Roman" w:cs="Times New Roman"/>
          <w:color w:val="000000"/>
          <w:kern w:val="0"/>
          <w:sz w:val="20"/>
          <w:szCs w:val="20"/>
        </w:rPr>
      </w:pPr>
    </w:p>
    <w:p w:rsidR="00E833D8" w:rsidDel="003B05A7" w:rsidRDefault="00366A57" w:rsidP="00E833D8">
      <w:pPr>
        <w:autoSpaceDE w:val="0"/>
        <w:autoSpaceDN w:val="0"/>
        <w:adjustRightInd w:val="0"/>
        <w:jc w:val="left"/>
        <w:rPr>
          <w:del w:id="604" w:author="matsuo@ess.sci.osaka-u.ac.jp" w:date="2019-01-18T00:20:00Z"/>
          <w:rFonts w:ascii="Times New Roman" w:hAnsi="Times New Roman" w:cs="Times New Roman"/>
          <w:color w:val="000000"/>
          <w:kern w:val="0"/>
          <w:sz w:val="20"/>
          <w:szCs w:val="20"/>
        </w:rPr>
      </w:pPr>
      <w:ins w:id="605" w:author="matsuo@ess.sci.osaka-u.ac.jp" w:date="2019-01-18T00:12:00Z">
        <w:r>
          <w:rPr>
            <w:rFonts w:ascii="Times New Roman" w:hAnsi="Times New Roman" w:cs="Times New Roman"/>
            <w:color w:val="000000"/>
            <w:kern w:val="0"/>
            <w:sz w:val="20"/>
            <w:szCs w:val="20"/>
          </w:rPr>
          <w:t>w</w:t>
        </w:r>
      </w:ins>
      <w:del w:id="606" w:author="matsuo@ess.sci.osaka-u.ac.jp" w:date="2019-01-18T00:11:00Z">
        <w:r w:rsidR="00E833D8" w:rsidDel="00ED74E4">
          <w:rPr>
            <w:rFonts w:ascii="Times New Roman" w:hAnsi="Times New Roman" w:cs="Times New Roman"/>
            <w:color w:val="000000"/>
            <w:kern w:val="0"/>
            <w:sz w:val="20"/>
            <w:szCs w:val="20"/>
          </w:rPr>
          <w:delText>w</w:delText>
        </w:r>
      </w:del>
      <w:r w:rsidR="00E833D8">
        <w:rPr>
          <w:rFonts w:ascii="Times New Roman" w:hAnsi="Times New Roman" w:cs="Times New Roman"/>
          <w:color w:val="000000"/>
          <w:kern w:val="0"/>
          <w:sz w:val="20"/>
          <w:szCs w:val="20"/>
        </w:rPr>
        <w:t>e found that the boundary of planetary mass is about</w:t>
      </w:r>
      <w:r w:rsidR="00E833D8">
        <w:rPr>
          <w:rFonts w:ascii="Times New Roman" w:hAnsi="Times New Roman" w:cs="Times New Roman" w:hint="eastAsia"/>
          <w:color w:val="000000"/>
          <w:kern w:val="0"/>
          <w:sz w:val="20"/>
          <w:szCs w:val="20"/>
        </w:rPr>
        <w:t xml:space="preserve"> </w:t>
      </w:r>
      <w:r w:rsidR="00E833D8">
        <w:rPr>
          <w:rFonts w:ascii="Times New Roman" w:hAnsi="Times New Roman" w:cs="Times New Roman"/>
          <w:color w:val="000000"/>
          <w:kern w:val="0"/>
          <w:sz w:val="20"/>
          <w:szCs w:val="20"/>
        </w:rPr>
        <w:t xml:space="preserve">30 times the Earth's mass, </w:t>
      </w:r>
      <w:del w:id="607" w:author="matsuo@ess.sci.osaka-u.ac.jp" w:date="2019-01-18T08:44:00Z">
        <w:r w:rsidR="00E833D8" w:rsidDel="006A1658">
          <w:rPr>
            <w:rFonts w:ascii="Times New Roman" w:hAnsi="Times New Roman" w:cs="Times New Roman"/>
            <w:color w:val="000000"/>
            <w:kern w:val="0"/>
            <w:sz w:val="20"/>
            <w:szCs w:val="20"/>
          </w:rPr>
          <w:delText>which is equal</w:delText>
        </w:r>
      </w:del>
      <w:ins w:id="608" w:author="matsuo@ess.sci.osaka-u.ac.jp" w:date="2019-01-18T08:44:00Z">
        <w:r w:rsidR="006A1658">
          <w:rPr>
            <w:rFonts w:ascii="Times New Roman" w:hAnsi="Times New Roman" w:cs="Times New Roman"/>
            <w:color w:val="000000"/>
            <w:kern w:val="0"/>
            <w:sz w:val="20"/>
            <w:szCs w:val="20"/>
          </w:rPr>
          <w:t>corresponding</w:t>
        </w:r>
      </w:ins>
      <w:r w:rsidR="00E833D8">
        <w:rPr>
          <w:rFonts w:ascii="Times New Roman" w:hAnsi="Times New Roman" w:cs="Times New Roman"/>
          <w:color w:val="000000"/>
          <w:kern w:val="0"/>
          <w:sz w:val="20"/>
          <w:szCs w:val="20"/>
        </w:rPr>
        <w:t xml:space="preserve"> to 0.1 M</w:t>
      </w:r>
      <w:r w:rsidR="00E833D8">
        <w:rPr>
          <w:rFonts w:ascii="Times New Roman" w:hAnsi="Times New Roman" w:cs="Times New Roman"/>
          <w:color w:val="000000"/>
          <w:kern w:val="0"/>
          <w:sz w:val="14"/>
          <w:szCs w:val="14"/>
        </w:rPr>
        <w:t>J</w:t>
      </w:r>
      <w:r w:rsidR="00E833D8">
        <w:rPr>
          <w:rFonts w:ascii="Times New Roman" w:hAnsi="Times New Roman" w:cs="Times New Roman"/>
          <w:color w:val="000000"/>
          <w:kern w:val="0"/>
          <w:sz w:val="20"/>
          <w:szCs w:val="20"/>
        </w:rPr>
        <w:t xml:space="preserve">. </w:t>
      </w:r>
      <w:ins w:id="609" w:author="matsuo@ess.sci.osaka-u.ac.jp" w:date="2019-01-18T00:17:00Z">
        <w:r w:rsidR="00EF40B8">
          <w:rPr>
            <w:rFonts w:ascii="Times New Roman" w:hAnsi="Times New Roman" w:cs="Times New Roman"/>
            <w:color w:val="000000"/>
            <w:kern w:val="0"/>
            <w:sz w:val="20"/>
            <w:szCs w:val="20"/>
          </w:rPr>
          <w:t xml:space="preserve">Thus, </w:t>
        </w:r>
      </w:ins>
      <w:del w:id="610" w:author="matsuo@ess.sci.osaka-u.ac.jp" w:date="2019-01-18T00:13:00Z">
        <w:r w:rsidR="00E833D8" w:rsidDel="00B028DE">
          <w:rPr>
            <w:rFonts w:ascii="Times New Roman" w:hAnsi="Times New Roman" w:cs="Times New Roman"/>
            <w:color w:val="000000"/>
            <w:kern w:val="0"/>
            <w:sz w:val="20"/>
            <w:szCs w:val="20"/>
          </w:rPr>
          <w:delText xml:space="preserve">Note that </w:delText>
        </w:r>
      </w:del>
      <w:del w:id="611" w:author="matsuo@ess.sci.osaka-u.ac.jp" w:date="2019-01-18T00:15:00Z">
        <w:r w:rsidR="00E833D8" w:rsidDel="00037C1F">
          <w:rPr>
            <w:rFonts w:ascii="Times New Roman" w:hAnsi="Times New Roman" w:cs="Times New Roman"/>
            <w:color w:val="0000FF"/>
            <w:kern w:val="0"/>
            <w:sz w:val="20"/>
            <w:szCs w:val="20"/>
          </w:rPr>
          <w:delText xml:space="preserve">Ida &amp; Lin </w:delText>
        </w:r>
        <w:r w:rsidR="00E833D8" w:rsidDel="00037C1F">
          <w:rPr>
            <w:rFonts w:ascii="Times New Roman" w:hAnsi="Times New Roman" w:cs="Times New Roman"/>
            <w:color w:val="000000"/>
            <w:kern w:val="0"/>
            <w:sz w:val="20"/>
            <w:szCs w:val="20"/>
          </w:rPr>
          <w:delText xml:space="preserve"> (</w:delText>
        </w:r>
        <w:r w:rsidR="00E833D8" w:rsidDel="00037C1F">
          <w:rPr>
            <w:rFonts w:ascii="Times New Roman" w:hAnsi="Times New Roman" w:cs="Times New Roman"/>
            <w:color w:val="0000FF"/>
            <w:kern w:val="0"/>
            <w:sz w:val="20"/>
            <w:szCs w:val="20"/>
          </w:rPr>
          <w:delText>2004a</w:delText>
        </w:r>
        <w:r w:rsidR="00E833D8" w:rsidDel="00037C1F">
          <w:rPr>
            <w:rFonts w:ascii="Times New Roman" w:hAnsi="Times New Roman" w:cs="Times New Roman"/>
            <w:color w:val="000000"/>
            <w:kern w:val="0"/>
            <w:sz w:val="20"/>
            <w:szCs w:val="20"/>
          </w:rPr>
          <w:delText xml:space="preserve"> ) also indicates that the</w:delText>
        </w:r>
        <w:r w:rsidR="00E833D8" w:rsidDel="00037C1F">
          <w:rPr>
            <w:rFonts w:ascii="Times New Roman" w:hAnsi="Times New Roman" w:cs="Times New Roman" w:hint="eastAsia"/>
            <w:color w:val="000000"/>
            <w:kern w:val="0"/>
            <w:sz w:val="20"/>
            <w:szCs w:val="20"/>
          </w:rPr>
          <w:delText xml:space="preserve"> </w:delText>
        </w:r>
        <w:r w:rsidR="00E833D8" w:rsidDel="00037C1F">
          <w:rPr>
            <w:rFonts w:ascii="Times New Roman" w:hAnsi="Times New Roman" w:cs="Times New Roman"/>
            <w:color w:val="000000"/>
            <w:kern w:val="0"/>
            <w:sz w:val="20"/>
            <w:szCs w:val="20"/>
          </w:rPr>
          <w:delText>boundary of planetary mass is 0.1 M</w:delText>
        </w:r>
        <w:r w:rsidR="00E833D8" w:rsidDel="00037C1F">
          <w:rPr>
            <w:rFonts w:ascii="Times New Roman" w:hAnsi="Times New Roman" w:cs="Times New Roman"/>
            <w:color w:val="000000"/>
            <w:kern w:val="0"/>
            <w:sz w:val="14"/>
            <w:szCs w:val="14"/>
          </w:rPr>
          <w:delText>J</w:delText>
        </w:r>
        <w:r w:rsidR="00E833D8" w:rsidDel="00037C1F">
          <w:rPr>
            <w:rFonts w:ascii="Times New Roman" w:hAnsi="Times New Roman" w:cs="Times New Roman"/>
            <w:color w:val="000000"/>
            <w:kern w:val="0"/>
            <w:sz w:val="20"/>
            <w:szCs w:val="20"/>
          </w:rPr>
          <w:delText xml:space="preserve"> . </w:delText>
        </w:r>
      </w:del>
      <w:del w:id="612" w:author="matsuo@ess.sci.osaka-u.ac.jp" w:date="2019-01-18T00:17:00Z">
        <w:r w:rsidR="00E833D8" w:rsidDel="00EF40B8">
          <w:rPr>
            <w:rFonts w:ascii="Times New Roman" w:hAnsi="Times New Roman" w:cs="Times New Roman"/>
            <w:color w:val="000000"/>
            <w:kern w:val="0"/>
            <w:sz w:val="20"/>
            <w:szCs w:val="20"/>
          </w:rPr>
          <w:delText>Based on these</w:delText>
        </w:r>
        <w:r w:rsidR="00E833D8" w:rsidDel="00EF40B8">
          <w:rPr>
            <w:rFonts w:ascii="Times New Roman" w:hAnsi="Times New Roman" w:cs="Times New Roman" w:hint="eastAsia"/>
            <w:color w:val="000000"/>
            <w:kern w:val="0"/>
            <w:sz w:val="20"/>
            <w:szCs w:val="20"/>
          </w:rPr>
          <w:delText xml:space="preserve"> </w:delText>
        </w:r>
        <w:r w:rsidR="00E833D8" w:rsidDel="00EF40B8">
          <w:rPr>
            <w:rFonts w:ascii="Times New Roman" w:hAnsi="Times New Roman" w:cs="Times New Roman"/>
            <w:color w:val="000000"/>
            <w:kern w:val="0"/>
            <w:sz w:val="20"/>
            <w:szCs w:val="20"/>
          </w:rPr>
          <w:delText xml:space="preserve">considerations, </w:delText>
        </w:r>
      </w:del>
      <w:r w:rsidR="00E833D8">
        <w:rPr>
          <w:rFonts w:ascii="Times New Roman" w:hAnsi="Times New Roman" w:cs="Times New Roman"/>
          <w:color w:val="000000"/>
          <w:kern w:val="0"/>
          <w:sz w:val="20"/>
          <w:szCs w:val="20"/>
        </w:rPr>
        <w:t>0.1 M</w:t>
      </w:r>
      <w:r w:rsidR="00E833D8">
        <w:rPr>
          <w:rFonts w:ascii="Times New Roman" w:hAnsi="Times New Roman" w:cs="Times New Roman"/>
          <w:color w:val="000000"/>
          <w:kern w:val="0"/>
          <w:sz w:val="14"/>
          <w:szCs w:val="14"/>
        </w:rPr>
        <w:t xml:space="preserve">J </w:t>
      </w:r>
      <w:ins w:id="613" w:author="matsuo@ess.sci.osaka-u.ac.jp" w:date="2019-01-18T00:19:00Z">
        <w:r w:rsidR="00135B8A">
          <w:rPr>
            <w:rFonts w:ascii="Times New Roman" w:hAnsi="Times New Roman" w:cs="Times New Roman"/>
            <w:color w:val="000000"/>
            <w:kern w:val="0"/>
            <w:sz w:val="20"/>
            <w:szCs w:val="20"/>
          </w:rPr>
          <w:t>was</w:t>
        </w:r>
      </w:ins>
      <w:del w:id="614" w:author="matsuo@ess.sci.osaka-u.ac.jp" w:date="2019-01-18T00:19:00Z">
        <w:r w:rsidR="00E833D8" w:rsidDel="00135B8A">
          <w:rPr>
            <w:rFonts w:ascii="Times New Roman" w:hAnsi="Times New Roman" w:cs="Times New Roman"/>
            <w:color w:val="000000"/>
            <w:kern w:val="0"/>
            <w:sz w:val="20"/>
            <w:szCs w:val="20"/>
          </w:rPr>
          <w:delText xml:space="preserve"> is</w:delText>
        </w:r>
      </w:del>
      <w:r w:rsidR="00E833D8">
        <w:rPr>
          <w:rFonts w:ascii="Times New Roman" w:hAnsi="Times New Roman" w:cs="Times New Roman"/>
          <w:color w:val="000000"/>
          <w:kern w:val="0"/>
          <w:sz w:val="20"/>
          <w:szCs w:val="20"/>
        </w:rPr>
        <w:t xml:space="preserve"> applied in this study as the</w:t>
      </w:r>
      <w:r w:rsidR="00E833D8">
        <w:rPr>
          <w:rFonts w:ascii="Times New Roman" w:hAnsi="Times New Roman" w:cs="Times New Roman" w:hint="eastAsia"/>
          <w:color w:val="000000"/>
          <w:kern w:val="0"/>
          <w:sz w:val="20"/>
          <w:szCs w:val="20"/>
        </w:rPr>
        <w:t xml:space="preserve"> </w:t>
      </w:r>
      <w:r w:rsidR="00E833D8">
        <w:rPr>
          <w:rFonts w:ascii="Times New Roman" w:hAnsi="Times New Roman" w:cs="Times New Roman"/>
          <w:color w:val="000000"/>
          <w:kern w:val="0"/>
          <w:sz w:val="20"/>
          <w:szCs w:val="20"/>
        </w:rPr>
        <w:t xml:space="preserve">boundary mass between gas giants and gas dwarfs. </w:t>
      </w:r>
      <w:ins w:id="615" w:author="matsuo@ess.sci.osaka-u.ac.jp" w:date="2019-01-18T00:18:00Z">
        <w:r w:rsidR="00135B8A">
          <w:rPr>
            <w:rFonts w:ascii="Times New Roman" w:hAnsi="Times New Roman" w:cs="Times New Roman"/>
            <w:color w:val="000000"/>
            <w:kern w:val="0"/>
            <w:sz w:val="20"/>
            <w:szCs w:val="20"/>
          </w:rPr>
          <w:t>The number</w:t>
        </w:r>
      </w:ins>
      <w:ins w:id="616" w:author="matsuo@ess.sci.osaka-u.ac.jp" w:date="2019-01-18T00:19:00Z">
        <w:r w:rsidR="003B05A7">
          <w:rPr>
            <w:rFonts w:ascii="Times New Roman" w:hAnsi="Times New Roman" w:cs="Times New Roman"/>
            <w:color w:val="000000"/>
            <w:kern w:val="0"/>
            <w:sz w:val="20"/>
            <w:szCs w:val="20"/>
          </w:rPr>
          <w:t>s</w:t>
        </w:r>
      </w:ins>
      <w:ins w:id="617" w:author="matsuo@ess.sci.osaka-u.ac.jp" w:date="2019-01-18T00:18:00Z">
        <w:r w:rsidR="00135B8A">
          <w:rPr>
            <w:rFonts w:ascii="Times New Roman" w:hAnsi="Times New Roman" w:cs="Times New Roman"/>
            <w:color w:val="000000"/>
            <w:kern w:val="0"/>
            <w:sz w:val="20"/>
            <w:szCs w:val="20"/>
          </w:rPr>
          <w:t xml:space="preserve"> of</w:t>
        </w:r>
      </w:ins>
      <w:ins w:id="618" w:author="matsuo@ess.sci.osaka-u.ac.jp" w:date="2019-01-18T00:19:00Z">
        <w:r w:rsidR="00135B8A">
          <w:rPr>
            <w:rFonts w:ascii="Times New Roman" w:hAnsi="Times New Roman" w:cs="Times New Roman"/>
            <w:color w:val="000000"/>
            <w:kern w:val="0"/>
            <w:sz w:val="20"/>
            <w:szCs w:val="20"/>
          </w:rPr>
          <w:t xml:space="preserve"> samples</w:t>
        </w:r>
        <w:r w:rsidR="003B05A7">
          <w:rPr>
            <w:rFonts w:ascii="Times New Roman" w:hAnsi="Times New Roman" w:cs="Times New Roman"/>
            <w:color w:val="000000"/>
            <w:kern w:val="0"/>
            <w:sz w:val="20"/>
            <w:szCs w:val="20"/>
          </w:rPr>
          <w:t xml:space="preserve"> and their planetary systems</w:t>
        </w:r>
        <w:r w:rsidR="00135B8A">
          <w:rPr>
            <w:rFonts w:ascii="Times New Roman" w:hAnsi="Times New Roman" w:cs="Times New Roman"/>
            <w:color w:val="000000"/>
            <w:kern w:val="0"/>
            <w:sz w:val="20"/>
            <w:szCs w:val="20"/>
          </w:rPr>
          <w:t xml:space="preserve"> </w:t>
        </w:r>
      </w:ins>
      <w:ins w:id="619" w:author="matsuo@ess.sci.osaka-u.ac.jp" w:date="2019-01-18T00:20:00Z">
        <w:r w:rsidR="003B05A7">
          <w:rPr>
            <w:rFonts w:ascii="Times New Roman" w:hAnsi="Times New Roman" w:cs="Times New Roman"/>
            <w:color w:val="000000"/>
            <w:kern w:val="0"/>
            <w:sz w:val="20"/>
            <w:szCs w:val="20"/>
          </w:rPr>
          <w:t xml:space="preserve">considered in this study </w:t>
        </w:r>
      </w:ins>
      <w:ins w:id="620" w:author="matsuo@ess.sci.osaka-u.ac.jp" w:date="2019-01-18T00:19:00Z">
        <w:r w:rsidR="003B05A7">
          <w:rPr>
            <w:rFonts w:ascii="Times New Roman" w:hAnsi="Times New Roman" w:cs="Times New Roman"/>
            <w:color w:val="000000"/>
            <w:kern w:val="0"/>
            <w:sz w:val="20"/>
            <w:szCs w:val="20"/>
          </w:rPr>
          <w:t xml:space="preserve">are 623 and </w:t>
        </w:r>
      </w:ins>
      <w:ins w:id="621" w:author="matsuo@ess.sci.osaka-u.ac.jp" w:date="2019-01-18T00:20:00Z">
        <w:r w:rsidR="003B05A7">
          <w:rPr>
            <w:rFonts w:ascii="Times New Roman" w:hAnsi="Times New Roman" w:cs="Times New Roman"/>
            <w:color w:val="000000"/>
            <w:kern w:val="0"/>
            <w:sz w:val="20"/>
            <w:szCs w:val="20"/>
          </w:rPr>
          <w:t>520, respectively.</w:t>
        </w:r>
      </w:ins>
      <w:del w:id="622" w:author="matsuo@ess.sci.osaka-u.ac.jp" w:date="2019-01-18T00:20:00Z">
        <w:r w:rsidR="00E833D8" w:rsidDel="003B05A7">
          <w:rPr>
            <w:rFonts w:ascii="Times New Roman" w:hAnsi="Times New Roman" w:cs="Times New Roman"/>
            <w:color w:val="000000"/>
            <w:kern w:val="0"/>
            <w:sz w:val="20"/>
            <w:szCs w:val="20"/>
          </w:rPr>
          <w:delText>Performing these preprocessing for all data observed by radial velocity observations, we use 520 planetary systems</w:delText>
        </w:r>
        <w:r w:rsidR="00E833D8" w:rsidDel="003B05A7">
          <w:rPr>
            <w:rFonts w:ascii="Times New Roman" w:hAnsi="Times New Roman" w:cs="Times New Roman" w:hint="eastAsia"/>
            <w:color w:val="000000"/>
            <w:kern w:val="0"/>
            <w:sz w:val="20"/>
            <w:szCs w:val="20"/>
          </w:rPr>
          <w:delText xml:space="preserve"> </w:delText>
        </w:r>
        <w:r w:rsidR="00E833D8" w:rsidDel="003B05A7">
          <w:rPr>
            <w:rFonts w:ascii="Times New Roman" w:hAnsi="Times New Roman" w:cs="Times New Roman"/>
            <w:color w:val="000000"/>
            <w:kern w:val="0"/>
            <w:sz w:val="20"/>
            <w:szCs w:val="20"/>
          </w:rPr>
          <w:delText>and 623 planets in this study.</w:delText>
        </w:r>
      </w:del>
    </w:p>
    <w:p w:rsidR="009B1C12" w:rsidRDefault="009B1C12" w:rsidP="00E833D8">
      <w:pPr>
        <w:autoSpaceDE w:val="0"/>
        <w:autoSpaceDN w:val="0"/>
        <w:adjustRightInd w:val="0"/>
        <w:jc w:val="left"/>
        <w:rPr>
          <w:rFonts w:ascii="Times New Roman" w:hAnsi="Times New Roman" w:cs="Times New Roman"/>
          <w:color w:val="000000"/>
          <w:kern w:val="0"/>
          <w:sz w:val="20"/>
          <w:szCs w:val="20"/>
        </w:rPr>
      </w:pPr>
    </w:p>
    <w:p w:rsidR="00E833D8" w:rsidDel="00DE48BB" w:rsidRDefault="00E833D8" w:rsidP="00E833D8">
      <w:pPr>
        <w:autoSpaceDE w:val="0"/>
        <w:autoSpaceDN w:val="0"/>
        <w:adjustRightInd w:val="0"/>
        <w:jc w:val="left"/>
        <w:rPr>
          <w:del w:id="623" w:author="matsuo@ess.sci.osaka-u.ac.jp" w:date="2019-01-18T10:04:00Z"/>
          <w:rFonts w:ascii="Times New Roman" w:hAnsi="Times New Roman" w:cs="Times New Roman"/>
          <w:kern w:val="0"/>
          <w:sz w:val="20"/>
          <w:szCs w:val="20"/>
        </w:rPr>
      </w:pPr>
      <w:del w:id="624" w:author="matsuo@ess.sci.osaka-u.ac.jp" w:date="2019-01-18T10:04:00Z">
        <w:r w:rsidDel="00DE48BB">
          <w:rPr>
            <w:rFonts w:ascii="Times New Roman" w:hAnsi="Times New Roman" w:cs="Times New Roman"/>
            <w:kern w:val="0"/>
            <w:sz w:val="20"/>
            <w:szCs w:val="20"/>
          </w:rPr>
          <w:delText>2.</w:delText>
        </w:r>
      </w:del>
      <w:del w:id="625" w:author="matsuo@ess.sci.osaka-u.ac.jp" w:date="2019-01-18T09:20:00Z">
        <w:r w:rsidDel="00083555">
          <w:rPr>
            <w:rFonts w:ascii="Times New Roman" w:hAnsi="Times New Roman" w:cs="Times New Roman"/>
            <w:kern w:val="0"/>
            <w:sz w:val="20"/>
            <w:szCs w:val="20"/>
          </w:rPr>
          <w:delText>3.</w:delText>
        </w:r>
      </w:del>
      <w:del w:id="626" w:author="matsuo@ess.sci.osaka-u.ac.jp" w:date="2019-01-18T10:04:00Z">
        <w:r w:rsidDel="00DE48BB">
          <w:rPr>
            <w:rFonts w:ascii="Times New Roman" w:hAnsi="Times New Roman" w:cs="Times New Roman"/>
            <w:kern w:val="0"/>
            <w:sz w:val="20"/>
            <w:szCs w:val="20"/>
          </w:rPr>
          <w:delText xml:space="preserve"> Analysis Method</w:delText>
        </w:r>
      </w:del>
    </w:p>
    <w:p w:rsidR="00E833D8" w:rsidDel="006A1658" w:rsidRDefault="00E833D8" w:rsidP="00CF61C6">
      <w:pPr>
        <w:autoSpaceDE w:val="0"/>
        <w:autoSpaceDN w:val="0"/>
        <w:adjustRightInd w:val="0"/>
        <w:jc w:val="left"/>
        <w:rPr>
          <w:del w:id="627" w:author="matsuo@ess.sci.osaka-u.ac.jp" w:date="2019-01-18T08:45:00Z"/>
          <w:rFonts w:ascii="Times New Roman" w:hAnsi="Times New Roman" w:cs="Times New Roman"/>
          <w:color w:val="000000"/>
          <w:kern w:val="0"/>
          <w:sz w:val="20"/>
          <w:szCs w:val="20"/>
        </w:rPr>
        <w:pPrChange w:id="628" w:author="matsuo@ess.sci.osaka-u.ac.jp" w:date="2019-01-18T09:29:00Z">
          <w:pPr>
            <w:autoSpaceDE w:val="0"/>
            <w:autoSpaceDN w:val="0"/>
            <w:adjustRightInd w:val="0"/>
            <w:jc w:val="left"/>
          </w:pPr>
        </w:pPrChange>
      </w:pPr>
      <w:del w:id="629" w:author="matsuo@ess.sci.osaka-u.ac.jp" w:date="2019-01-17T22:09:00Z">
        <w:r w:rsidDel="006310E1">
          <w:rPr>
            <w:rFonts w:ascii="Times New Roman" w:hAnsi="Times New Roman" w:cs="Times New Roman"/>
            <w:color w:val="000000"/>
            <w:kern w:val="0"/>
            <w:sz w:val="20"/>
            <w:szCs w:val="20"/>
          </w:rPr>
          <w:delText>As shown previous section,</w:delText>
        </w:r>
      </w:del>
      <w:del w:id="630" w:author="matsuo@ess.sci.osaka-u.ac.jp" w:date="2019-01-18T09:29:00Z">
        <w:r w:rsidDel="00CF61C6">
          <w:rPr>
            <w:rFonts w:ascii="Times New Roman" w:hAnsi="Times New Roman" w:cs="Times New Roman"/>
            <w:color w:val="000000"/>
            <w:kern w:val="0"/>
            <w:sz w:val="20"/>
            <w:szCs w:val="20"/>
          </w:rPr>
          <w:delText xml:space="preserve"> core-accretion and disk instability processes are likely to depend on the disk</w:delText>
        </w:r>
      </w:del>
    </w:p>
    <w:p w:rsidR="00E833D8" w:rsidRPr="00E833D8" w:rsidRDefault="00E833D8" w:rsidP="00CF61C6">
      <w:pPr>
        <w:autoSpaceDE w:val="0"/>
        <w:autoSpaceDN w:val="0"/>
        <w:adjustRightInd w:val="0"/>
        <w:jc w:val="left"/>
        <w:rPr>
          <w:rFonts w:ascii="Times New Roman" w:hAnsi="Times New Roman" w:cs="Times New Roman"/>
          <w:color w:val="000000"/>
          <w:kern w:val="0"/>
          <w:sz w:val="20"/>
          <w:szCs w:val="20"/>
        </w:rPr>
      </w:pPr>
      <w:del w:id="631" w:author="matsuo@ess.sci.osaka-u.ac.jp" w:date="2019-01-18T09:29:00Z">
        <w:r w:rsidDel="00CF61C6">
          <w:rPr>
            <w:rFonts w:ascii="Times New Roman" w:hAnsi="Times New Roman" w:cs="Times New Roman"/>
            <w:color w:val="000000"/>
            <w:kern w:val="0"/>
            <w:sz w:val="20"/>
            <w:szCs w:val="20"/>
          </w:rPr>
          <w:delText xml:space="preserve">metallicity. </w:delText>
        </w:r>
      </w:del>
      <w:del w:id="632" w:author="matsuo@ess.sci.osaka-u.ac.jp" w:date="2019-01-18T08:51:00Z">
        <w:r w:rsidDel="00FD429D">
          <w:rPr>
            <w:rFonts w:ascii="Times New Roman" w:hAnsi="Times New Roman" w:cs="Times New Roman"/>
            <w:color w:val="000000"/>
            <w:kern w:val="0"/>
            <w:sz w:val="20"/>
            <w:szCs w:val="20"/>
          </w:rPr>
          <w:delText>Then, w</w:delText>
        </w:r>
      </w:del>
      <w:del w:id="633" w:author="matsuo@ess.sci.osaka-u.ac.jp" w:date="2019-01-18T10:04:00Z">
        <w:r w:rsidDel="00DE48BB">
          <w:rPr>
            <w:rFonts w:ascii="Times New Roman" w:hAnsi="Times New Roman" w:cs="Times New Roman"/>
            <w:color w:val="000000"/>
            <w:kern w:val="0"/>
            <w:sz w:val="20"/>
            <w:szCs w:val="20"/>
          </w:rPr>
          <w:delText>e investigate whether the distributions of planet mass or orbital parameters of the</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common-biased samples</w:delText>
        </w:r>
      </w:del>
      <w:del w:id="634" w:author="matsuo@ess.sci.osaka-u.ac.jp" w:date="2019-01-18T08:51:00Z">
        <w:r w:rsidDel="005B45D6">
          <w:rPr>
            <w:rFonts w:ascii="Times New Roman" w:hAnsi="Times New Roman" w:cs="Times New Roman"/>
            <w:color w:val="000000"/>
            <w:kern w:val="0"/>
            <w:sz w:val="20"/>
            <w:szCs w:val="20"/>
          </w:rPr>
          <w:delText>, which</w:delText>
        </w:r>
      </w:del>
      <w:del w:id="635" w:author="matsuo@ess.sci.osaka-u.ac.jp" w:date="2019-01-18T10:04:00Z">
        <w:r w:rsidDel="00DE48BB">
          <w:rPr>
            <w:rFonts w:ascii="Times New Roman" w:hAnsi="Times New Roman" w:cs="Times New Roman"/>
            <w:color w:val="000000"/>
            <w:kern w:val="0"/>
            <w:sz w:val="20"/>
            <w:szCs w:val="20"/>
          </w:rPr>
          <w:delText xml:space="preserve"> </w:delText>
        </w:r>
      </w:del>
      <w:del w:id="636" w:author="matsuo@ess.sci.osaka-u.ac.jp" w:date="2019-01-18T08:52:00Z">
        <w:r w:rsidDel="005B45D6">
          <w:rPr>
            <w:rFonts w:ascii="Times New Roman" w:hAnsi="Times New Roman" w:cs="Times New Roman"/>
            <w:color w:val="000000"/>
            <w:kern w:val="0"/>
            <w:sz w:val="20"/>
            <w:szCs w:val="20"/>
          </w:rPr>
          <w:delText>are minimized</w:delText>
        </w:r>
      </w:del>
      <w:del w:id="637" w:author="matsuo@ess.sci.osaka-u.ac.jp" w:date="2019-01-18T10:04:00Z">
        <w:r w:rsidDel="00DE48BB">
          <w:rPr>
            <w:rFonts w:ascii="Times New Roman" w:hAnsi="Times New Roman" w:cs="Times New Roman"/>
            <w:color w:val="000000"/>
            <w:kern w:val="0"/>
            <w:sz w:val="20"/>
            <w:szCs w:val="20"/>
          </w:rPr>
          <w:delText xml:space="preserve"> the difference of the selection effect</w:delText>
        </w:r>
      </w:del>
      <w:del w:id="638" w:author="matsuo@ess.sci.osaka-u.ac.jp" w:date="2019-01-18T08:52:00Z">
        <w:r w:rsidDel="005B45D6">
          <w:rPr>
            <w:rFonts w:ascii="Times New Roman" w:hAnsi="Times New Roman" w:cs="Times New Roman"/>
            <w:color w:val="000000"/>
            <w:kern w:val="0"/>
            <w:sz w:val="20"/>
            <w:szCs w:val="20"/>
          </w:rPr>
          <w:delText>s</w:delText>
        </w:r>
      </w:del>
      <w:del w:id="639" w:author="matsuo@ess.sci.osaka-u.ac.jp" w:date="2019-01-18T10:04:00Z">
        <w:r w:rsidDel="00DE48BB">
          <w:rPr>
            <w:rFonts w:ascii="Times New Roman" w:hAnsi="Times New Roman" w:cs="Times New Roman"/>
            <w:color w:val="000000"/>
            <w:kern w:val="0"/>
            <w:sz w:val="20"/>
            <w:szCs w:val="20"/>
          </w:rPr>
          <w:delText xml:space="preserve"> depending on the metallicity, differ by the metallicity regions with the AD</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test. We determine the metallicity that divides the</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common-biased samples into two regions as “metallicity boundary," and derive the p-values of the AD test</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for the distributions of planet mass and semi-major axis</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in the higher/lower metallicity regions than the metallicity boundary. Changing the metallicity boundary, we</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fix the boundary with the lowest p-value. We show how</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different the distributions of two common-biased sub-samples are when they are divided with the metallicity</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boundary in next section. Thus, dividing the common-biased samples with the metallicity boundary, we compare the distributions of the semi-major axis and planet</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mass in each metallicity region, and confirm whether</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the distributions are different. This result is shown in</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 xml:space="preserve">Section </w:delText>
        </w:r>
        <w:r w:rsidDel="00DE48BB">
          <w:rPr>
            <w:rFonts w:ascii="Times New Roman" w:hAnsi="Times New Roman" w:cs="Times New Roman"/>
            <w:color w:val="0000FF"/>
            <w:kern w:val="0"/>
            <w:sz w:val="20"/>
            <w:szCs w:val="20"/>
          </w:rPr>
          <w:delText>3.1</w:delText>
        </w:r>
        <w:r w:rsidDel="00DE48BB">
          <w:rPr>
            <w:rFonts w:ascii="Times New Roman" w:hAnsi="Times New Roman" w:cs="Times New Roman"/>
            <w:color w:val="000000"/>
            <w:kern w:val="0"/>
            <w:sz w:val="20"/>
            <w:szCs w:val="20"/>
          </w:rPr>
          <w:delText xml:space="preserve"> . Next, we investigate whether the planetary distribution, whose selection effect is equalized</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by the metallicity, is classi</w:delText>
        </w:r>
      </w:del>
      <w:del w:id="640" w:author="matsuo@ess.sci.osaka-u.ac.jp" w:date="2019-01-18T08:45:00Z">
        <w:r w:rsidDel="006A1658">
          <w:rPr>
            <w:rFonts w:ascii="Times New Roman" w:hAnsi="Times New Roman" w:cs="Times New Roman"/>
            <w:color w:val="000000"/>
            <w:kern w:val="0"/>
            <w:sz w:val="20"/>
            <w:szCs w:val="20"/>
          </w:rPr>
          <w:delText>_</w:delText>
        </w:r>
      </w:del>
      <w:del w:id="641" w:author="matsuo@ess.sci.osaka-u.ac.jp" w:date="2019-01-18T10:04:00Z">
        <w:r w:rsidDel="00DE48BB">
          <w:rPr>
            <w:rFonts w:ascii="Times New Roman" w:hAnsi="Times New Roman" w:cs="Times New Roman"/>
            <w:color w:val="000000"/>
            <w:kern w:val="0"/>
            <w:sz w:val="20"/>
            <w:szCs w:val="20"/>
          </w:rPr>
          <w:delText>ed into two regimes with</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GMM as previous study. We also verify whether the</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planet-masse and eccentricity distributions of classified</w:delText>
        </w:r>
        <w:r w:rsidDel="00DE48BB">
          <w:rPr>
            <w:rFonts w:ascii="Times New Roman" w:hAnsi="Times New Roman" w:cs="Times New Roman" w:hint="eastAsia"/>
            <w:color w:val="000000"/>
            <w:kern w:val="0"/>
            <w:sz w:val="20"/>
            <w:szCs w:val="20"/>
          </w:rPr>
          <w:delText xml:space="preserve"> </w:delText>
        </w:r>
        <w:r w:rsidDel="00DE48BB">
          <w:rPr>
            <w:rFonts w:ascii="Times New Roman" w:hAnsi="Times New Roman" w:cs="Times New Roman"/>
            <w:color w:val="000000"/>
            <w:kern w:val="0"/>
            <w:sz w:val="20"/>
            <w:szCs w:val="20"/>
          </w:rPr>
          <w:delText>common-biased samples are different.</w:delText>
        </w:r>
      </w:del>
    </w:p>
    <w:sectPr w:rsidR="00E833D8" w:rsidRPr="00E833D8" w:rsidSect="00FA30D8">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651EF"/>
    <w:multiLevelType w:val="hybridMultilevel"/>
    <w:tmpl w:val="214227C8"/>
    <w:lvl w:ilvl="0" w:tplc="CD20F420">
      <w:start w:val="2"/>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bordersDoNotSurroundHeader/>
  <w:bordersDoNotSurroundFooter/>
  <w:proofState w:spelling="clean"/>
  <w:trackRevision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D8"/>
    <w:rsid w:val="00033221"/>
    <w:rsid w:val="00037C1F"/>
    <w:rsid w:val="000476B7"/>
    <w:rsid w:val="0005531C"/>
    <w:rsid w:val="00064846"/>
    <w:rsid w:val="00081C22"/>
    <w:rsid w:val="00083555"/>
    <w:rsid w:val="00084C07"/>
    <w:rsid w:val="00094D2D"/>
    <w:rsid w:val="00095839"/>
    <w:rsid w:val="000C009C"/>
    <w:rsid w:val="000C1A34"/>
    <w:rsid w:val="000E25D9"/>
    <w:rsid w:val="000E4112"/>
    <w:rsid w:val="000E51DC"/>
    <w:rsid w:val="000F1250"/>
    <w:rsid w:val="000F3107"/>
    <w:rsid w:val="00101C9D"/>
    <w:rsid w:val="0010261E"/>
    <w:rsid w:val="00104345"/>
    <w:rsid w:val="001347B1"/>
    <w:rsid w:val="00135B8A"/>
    <w:rsid w:val="001717BB"/>
    <w:rsid w:val="00180F30"/>
    <w:rsid w:val="001B6EEF"/>
    <w:rsid w:val="001E3F37"/>
    <w:rsid w:val="001E5F9B"/>
    <w:rsid w:val="002056DE"/>
    <w:rsid w:val="00224D6F"/>
    <w:rsid w:val="00226EBD"/>
    <w:rsid w:val="00235108"/>
    <w:rsid w:val="00255B3C"/>
    <w:rsid w:val="002776C7"/>
    <w:rsid w:val="00283629"/>
    <w:rsid w:val="00286804"/>
    <w:rsid w:val="00294019"/>
    <w:rsid w:val="002A23A3"/>
    <w:rsid w:val="002A4F73"/>
    <w:rsid w:val="002B10B7"/>
    <w:rsid w:val="002B1F7B"/>
    <w:rsid w:val="002B3AC4"/>
    <w:rsid w:val="002B4528"/>
    <w:rsid w:val="002E2130"/>
    <w:rsid w:val="002F5A33"/>
    <w:rsid w:val="002F6C02"/>
    <w:rsid w:val="002F7CD4"/>
    <w:rsid w:val="00300178"/>
    <w:rsid w:val="00333152"/>
    <w:rsid w:val="003417C7"/>
    <w:rsid w:val="00346A58"/>
    <w:rsid w:val="00362212"/>
    <w:rsid w:val="00365B27"/>
    <w:rsid w:val="00366197"/>
    <w:rsid w:val="00366A57"/>
    <w:rsid w:val="00393DB0"/>
    <w:rsid w:val="003946F3"/>
    <w:rsid w:val="0039518B"/>
    <w:rsid w:val="003B05A7"/>
    <w:rsid w:val="003F5FF4"/>
    <w:rsid w:val="00411F92"/>
    <w:rsid w:val="004209AA"/>
    <w:rsid w:val="00422F67"/>
    <w:rsid w:val="004352AE"/>
    <w:rsid w:val="0044654A"/>
    <w:rsid w:val="00482E00"/>
    <w:rsid w:val="004849A4"/>
    <w:rsid w:val="00484B1B"/>
    <w:rsid w:val="004853B8"/>
    <w:rsid w:val="0049325B"/>
    <w:rsid w:val="004A7FC8"/>
    <w:rsid w:val="004E7DA2"/>
    <w:rsid w:val="004F7FC0"/>
    <w:rsid w:val="00501043"/>
    <w:rsid w:val="00505004"/>
    <w:rsid w:val="00512003"/>
    <w:rsid w:val="00516094"/>
    <w:rsid w:val="00520104"/>
    <w:rsid w:val="00551085"/>
    <w:rsid w:val="00565963"/>
    <w:rsid w:val="00566E33"/>
    <w:rsid w:val="005809E6"/>
    <w:rsid w:val="00584F91"/>
    <w:rsid w:val="00596B8A"/>
    <w:rsid w:val="005A00F5"/>
    <w:rsid w:val="005A3181"/>
    <w:rsid w:val="005B45D6"/>
    <w:rsid w:val="005B6587"/>
    <w:rsid w:val="005D6689"/>
    <w:rsid w:val="00602364"/>
    <w:rsid w:val="006063BF"/>
    <w:rsid w:val="00610659"/>
    <w:rsid w:val="00612C47"/>
    <w:rsid w:val="006269C3"/>
    <w:rsid w:val="006310E1"/>
    <w:rsid w:val="00631D4B"/>
    <w:rsid w:val="00634608"/>
    <w:rsid w:val="006477B7"/>
    <w:rsid w:val="00650FA8"/>
    <w:rsid w:val="0065356D"/>
    <w:rsid w:val="00653E13"/>
    <w:rsid w:val="00655F29"/>
    <w:rsid w:val="006724FB"/>
    <w:rsid w:val="006836CA"/>
    <w:rsid w:val="00683DB9"/>
    <w:rsid w:val="006A1658"/>
    <w:rsid w:val="006B388D"/>
    <w:rsid w:val="006B6D89"/>
    <w:rsid w:val="006E24D1"/>
    <w:rsid w:val="006E263B"/>
    <w:rsid w:val="006E3B11"/>
    <w:rsid w:val="00721638"/>
    <w:rsid w:val="0073420F"/>
    <w:rsid w:val="00734C39"/>
    <w:rsid w:val="00752142"/>
    <w:rsid w:val="0079240D"/>
    <w:rsid w:val="007A2070"/>
    <w:rsid w:val="007B1D8A"/>
    <w:rsid w:val="007C3505"/>
    <w:rsid w:val="007C5CF5"/>
    <w:rsid w:val="007D6AAF"/>
    <w:rsid w:val="007E0495"/>
    <w:rsid w:val="00831064"/>
    <w:rsid w:val="008372CE"/>
    <w:rsid w:val="0085152D"/>
    <w:rsid w:val="0085678C"/>
    <w:rsid w:val="00872F2E"/>
    <w:rsid w:val="00885455"/>
    <w:rsid w:val="008902E3"/>
    <w:rsid w:val="008A6C62"/>
    <w:rsid w:val="008B5772"/>
    <w:rsid w:val="008B7089"/>
    <w:rsid w:val="008C5556"/>
    <w:rsid w:val="008D1B67"/>
    <w:rsid w:val="008E0376"/>
    <w:rsid w:val="008E12C8"/>
    <w:rsid w:val="008E6D94"/>
    <w:rsid w:val="00901009"/>
    <w:rsid w:val="00902A58"/>
    <w:rsid w:val="00913CEE"/>
    <w:rsid w:val="00915E0F"/>
    <w:rsid w:val="00920BE6"/>
    <w:rsid w:val="00946DED"/>
    <w:rsid w:val="009754ED"/>
    <w:rsid w:val="00975C03"/>
    <w:rsid w:val="0098208D"/>
    <w:rsid w:val="00986FEF"/>
    <w:rsid w:val="009915A2"/>
    <w:rsid w:val="009B1C12"/>
    <w:rsid w:val="009D25C1"/>
    <w:rsid w:val="009D58FE"/>
    <w:rsid w:val="00A14873"/>
    <w:rsid w:val="00A1766A"/>
    <w:rsid w:val="00A2092C"/>
    <w:rsid w:val="00A25AB8"/>
    <w:rsid w:val="00A27BF6"/>
    <w:rsid w:val="00A27F5C"/>
    <w:rsid w:val="00A43337"/>
    <w:rsid w:val="00A55C83"/>
    <w:rsid w:val="00A62115"/>
    <w:rsid w:val="00A73992"/>
    <w:rsid w:val="00A83592"/>
    <w:rsid w:val="00AA55DE"/>
    <w:rsid w:val="00AA73E0"/>
    <w:rsid w:val="00AA7B05"/>
    <w:rsid w:val="00AB3118"/>
    <w:rsid w:val="00AB598B"/>
    <w:rsid w:val="00AD38D0"/>
    <w:rsid w:val="00AD4B16"/>
    <w:rsid w:val="00B0217B"/>
    <w:rsid w:val="00B028DE"/>
    <w:rsid w:val="00B078BD"/>
    <w:rsid w:val="00B111BA"/>
    <w:rsid w:val="00B13CEE"/>
    <w:rsid w:val="00B15DCC"/>
    <w:rsid w:val="00B30CF9"/>
    <w:rsid w:val="00B41489"/>
    <w:rsid w:val="00B41940"/>
    <w:rsid w:val="00B547AB"/>
    <w:rsid w:val="00B61652"/>
    <w:rsid w:val="00B926FD"/>
    <w:rsid w:val="00B92B5D"/>
    <w:rsid w:val="00BA1294"/>
    <w:rsid w:val="00BA6E70"/>
    <w:rsid w:val="00BC3216"/>
    <w:rsid w:val="00BD53AB"/>
    <w:rsid w:val="00BE3F2D"/>
    <w:rsid w:val="00BE5CA8"/>
    <w:rsid w:val="00BF3210"/>
    <w:rsid w:val="00C02240"/>
    <w:rsid w:val="00C117ED"/>
    <w:rsid w:val="00C15674"/>
    <w:rsid w:val="00C26DAE"/>
    <w:rsid w:val="00C411AC"/>
    <w:rsid w:val="00C43BF1"/>
    <w:rsid w:val="00C519AE"/>
    <w:rsid w:val="00C650BD"/>
    <w:rsid w:val="00C7600A"/>
    <w:rsid w:val="00C9379D"/>
    <w:rsid w:val="00CA44DD"/>
    <w:rsid w:val="00CB3EC2"/>
    <w:rsid w:val="00CE78BD"/>
    <w:rsid w:val="00CF5566"/>
    <w:rsid w:val="00CF61C6"/>
    <w:rsid w:val="00D053BD"/>
    <w:rsid w:val="00D26346"/>
    <w:rsid w:val="00D266F8"/>
    <w:rsid w:val="00D4244C"/>
    <w:rsid w:val="00D42588"/>
    <w:rsid w:val="00D71792"/>
    <w:rsid w:val="00D9581B"/>
    <w:rsid w:val="00D97CED"/>
    <w:rsid w:val="00DB162B"/>
    <w:rsid w:val="00DB1C14"/>
    <w:rsid w:val="00DB1D70"/>
    <w:rsid w:val="00DB3E7E"/>
    <w:rsid w:val="00DB5144"/>
    <w:rsid w:val="00DE48BB"/>
    <w:rsid w:val="00E009E0"/>
    <w:rsid w:val="00E00BF0"/>
    <w:rsid w:val="00E02BC8"/>
    <w:rsid w:val="00E050FC"/>
    <w:rsid w:val="00E21AC0"/>
    <w:rsid w:val="00E30755"/>
    <w:rsid w:val="00E42BD7"/>
    <w:rsid w:val="00E4608C"/>
    <w:rsid w:val="00E50545"/>
    <w:rsid w:val="00E51DDB"/>
    <w:rsid w:val="00E6427D"/>
    <w:rsid w:val="00E833D8"/>
    <w:rsid w:val="00E84204"/>
    <w:rsid w:val="00E92BA7"/>
    <w:rsid w:val="00EB0099"/>
    <w:rsid w:val="00EB0119"/>
    <w:rsid w:val="00EB5D34"/>
    <w:rsid w:val="00ED2DD4"/>
    <w:rsid w:val="00ED74E4"/>
    <w:rsid w:val="00EE2867"/>
    <w:rsid w:val="00EE4CB1"/>
    <w:rsid w:val="00EF0A21"/>
    <w:rsid w:val="00EF40B8"/>
    <w:rsid w:val="00F00290"/>
    <w:rsid w:val="00F03AFA"/>
    <w:rsid w:val="00F0466A"/>
    <w:rsid w:val="00F10E95"/>
    <w:rsid w:val="00F119F3"/>
    <w:rsid w:val="00F21B10"/>
    <w:rsid w:val="00F35DE8"/>
    <w:rsid w:val="00F61AAB"/>
    <w:rsid w:val="00F67CE6"/>
    <w:rsid w:val="00F71B7D"/>
    <w:rsid w:val="00F77B40"/>
    <w:rsid w:val="00FA30D8"/>
    <w:rsid w:val="00FB00C0"/>
    <w:rsid w:val="00FC0AB3"/>
    <w:rsid w:val="00FD4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C5796B"/>
  <w14:defaultImageDpi w14:val="32767"/>
  <w15:chartTrackingRefBased/>
  <w15:docId w15:val="{ACB8A615-7E3F-AD4E-800F-22B0669C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7CE6"/>
    <w:rPr>
      <w:rFonts w:ascii="ＭＳ 明朝" w:eastAsia="ＭＳ 明朝"/>
      <w:sz w:val="18"/>
      <w:szCs w:val="18"/>
    </w:rPr>
  </w:style>
  <w:style w:type="character" w:customStyle="1" w:styleId="a4">
    <w:name w:val="吹き出し (文字)"/>
    <w:basedOn w:val="a0"/>
    <w:link w:val="a3"/>
    <w:uiPriority w:val="99"/>
    <w:semiHidden/>
    <w:rsid w:val="00F67CE6"/>
    <w:rPr>
      <w:rFonts w:ascii="ＭＳ 明朝" w:eastAsia="ＭＳ 明朝"/>
      <w:sz w:val="18"/>
      <w:szCs w:val="18"/>
    </w:rPr>
  </w:style>
  <w:style w:type="paragraph" w:styleId="a5">
    <w:name w:val="List Paragraph"/>
    <w:basedOn w:val="a"/>
    <w:uiPriority w:val="34"/>
    <w:qFormat/>
    <w:rsid w:val="000E25D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2110</Words>
  <Characters>12027</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matsuo@ess.sci.osaka-u.ac.jp</dc:creator>
  <cp:keywords/>
  <dc:description/>
  <cp:lastModifiedBy>matsuo@ess.sci.osaka-u.ac.jp</cp:lastModifiedBy>
  <cp:revision>187</cp:revision>
  <dcterms:created xsi:type="dcterms:W3CDTF">2019-01-17T23:23:00Z</dcterms:created>
  <dcterms:modified xsi:type="dcterms:W3CDTF">2019-01-18T19:36:00Z</dcterms:modified>
</cp:coreProperties>
</file>