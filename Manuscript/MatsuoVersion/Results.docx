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F36" w:rsidRPr="00D85F36" w:rsidRDefault="00D85F36" w:rsidP="00D85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In this section, we quantitively show how different the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distributions of </w:t>
      </w:r>
      <w:ins w:id="0" w:author="matsuo@ess.sci.osaka-u.ac.jp" w:date="2019-01-16T17:58:00Z">
        <w:r w:rsidR="00857D26">
          <w:rPr>
            <w:rFonts w:ascii="Times New Roman" w:hAnsi="Times New Roman" w:cs="Times New Roman"/>
            <w:kern w:val="0"/>
            <w:sz w:val="20"/>
            <w:szCs w:val="20"/>
          </w:rPr>
          <w:t xml:space="preserve">the orbital properties and </w:t>
        </w:r>
        <w:r w:rsidR="00690BD6">
          <w:rPr>
            <w:rFonts w:ascii="Times New Roman" w:hAnsi="Times New Roman" w:cs="Times New Roman"/>
            <w:kern w:val="0"/>
            <w:sz w:val="20"/>
            <w:szCs w:val="20"/>
          </w:rPr>
          <w:t xml:space="preserve">planet masses </w:t>
        </w:r>
        <w:r w:rsidR="00857D26">
          <w:rPr>
            <w:rFonts w:ascii="Times New Roman" w:hAnsi="Times New Roman" w:cs="Times New Roman"/>
            <w:kern w:val="0"/>
            <w:sz w:val="20"/>
            <w:szCs w:val="20"/>
          </w:rPr>
          <w:t xml:space="preserve">for </w:t>
        </w:r>
      </w:ins>
      <w:r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ins w:id="1" w:author="matsuo@ess.sci.osaka-u.ac.jp" w:date="2019-01-16T18:01:00Z">
        <w:r w:rsidR="00A138ED">
          <w:rPr>
            <w:rFonts w:ascii="Times New Roman" w:hAnsi="Times New Roman" w:cs="Times New Roman"/>
            <w:kern w:val="0"/>
            <w:sz w:val="20"/>
            <w:szCs w:val="20"/>
          </w:rPr>
          <w:t xml:space="preserve">extrasolar </w:t>
        </w:r>
      </w:ins>
      <w:bookmarkStart w:id="2" w:name="_GoBack"/>
      <w:bookmarkEnd w:id="2"/>
      <w:del w:id="3" w:author="matsuo@ess.sci.osaka-u.ac.jp" w:date="2019-01-16T16:02:00Z">
        <w:r w:rsidDel="0011513E">
          <w:rPr>
            <w:rFonts w:ascii="Times New Roman" w:hAnsi="Times New Roman" w:cs="Times New Roman"/>
            <w:kern w:val="0"/>
            <w:sz w:val="20"/>
            <w:szCs w:val="20"/>
          </w:rPr>
          <w:delText xml:space="preserve">planets </w:delText>
        </w:r>
      </w:del>
      <w:ins w:id="4" w:author="matsuo@ess.sci.osaka-u.ac.jp" w:date="2019-01-16T16:02:00Z">
        <w:r w:rsidR="0011513E">
          <w:rPr>
            <w:rFonts w:ascii="Times New Roman" w:hAnsi="Times New Roman" w:cs="Times New Roman"/>
            <w:kern w:val="0"/>
            <w:sz w:val="20"/>
            <w:szCs w:val="20"/>
          </w:rPr>
          <w:t>gaseous objects</w:t>
        </w:r>
        <w:r w:rsidR="0011513E">
          <w:rPr>
            <w:rFonts w:ascii="Times New Roman" w:hAnsi="Times New Roman" w:cs="Times New Roman"/>
            <w:kern w:val="0"/>
            <w:sz w:val="20"/>
            <w:szCs w:val="20"/>
          </w:rPr>
          <w:t xml:space="preserve"> </w:t>
        </w:r>
      </w:ins>
      <w:ins w:id="5" w:author="matsuo@ess.sci.osaka-u.ac.jp" w:date="2019-01-16T17:59:00Z">
        <w:r w:rsidR="00690BD6">
          <w:rPr>
            <w:rFonts w:ascii="Times New Roman" w:hAnsi="Times New Roman" w:cs="Times New Roman"/>
            <w:kern w:val="0"/>
            <w:sz w:val="20"/>
            <w:szCs w:val="20"/>
          </w:rPr>
          <w:t>orbiting t</w:t>
        </w:r>
      </w:ins>
      <w:ins w:id="6" w:author="matsuo@ess.sci.osaka-u.ac.jp" w:date="2019-01-16T18:00:00Z">
        <w:r w:rsidR="00690BD6">
          <w:rPr>
            <w:rFonts w:ascii="Times New Roman" w:hAnsi="Times New Roman" w:cs="Times New Roman"/>
            <w:kern w:val="0"/>
            <w:sz w:val="20"/>
            <w:szCs w:val="20"/>
          </w:rPr>
          <w:t>he</w:t>
        </w:r>
      </w:ins>
      <w:del w:id="7" w:author="matsuo@ess.sci.osaka-u.ac.jp" w:date="2019-01-16T17:59:00Z">
        <w:r w:rsidDel="00690BD6">
          <w:rPr>
            <w:rFonts w:ascii="Times New Roman" w:hAnsi="Times New Roman" w:cs="Times New Roman"/>
            <w:kern w:val="0"/>
            <w:sz w:val="20"/>
            <w:szCs w:val="20"/>
          </w:rPr>
          <w:delText>in</w:delText>
        </w:r>
      </w:del>
      <w:r>
        <w:rPr>
          <w:rFonts w:ascii="Times New Roman" w:hAnsi="Times New Roman" w:cs="Times New Roman"/>
          <w:kern w:val="0"/>
          <w:sz w:val="20"/>
          <w:szCs w:val="20"/>
        </w:rPr>
        <w:t xml:space="preserve"> metal-rich and -poor regions are</w:t>
      </w:r>
      <w:ins w:id="8" w:author="matsuo@ess.sci.osaka-u.ac.jp" w:date="2019-01-16T18:00:00Z">
        <w:r w:rsidR="00690BD6">
          <w:rPr>
            <w:rFonts w:ascii="Times New Roman" w:hAnsi="Times New Roman" w:cs="Times New Roman"/>
            <w:kern w:val="0"/>
            <w:sz w:val="20"/>
            <w:szCs w:val="20"/>
          </w:rPr>
          <w:t>, minimizing the impact of the selection effect on the</w:t>
        </w:r>
      </w:ins>
      <w:ins w:id="9" w:author="matsuo@ess.sci.osaka-u.ac.jp" w:date="2019-01-16T18:01:00Z">
        <w:r w:rsidR="00690BD6">
          <w:rPr>
            <w:rFonts w:ascii="Times New Roman" w:hAnsi="Times New Roman" w:cs="Times New Roman"/>
            <w:kern w:val="0"/>
            <w:sz w:val="20"/>
            <w:szCs w:val="20"/>
          </w:rPr>
          <w:t>ir distributions</w:t>
        </w:r>
      </w:ins>
      <w:ins w:id="10" w:author="matsuo@ess.sci.osaka-u.ac.jp" w:date="2019-01-16T18:00:00Z">
        <w:r w:rsidR="00690BD6">
          <w:rPr>
            <w:rFonts w:ascii="Times New Roman" w:hAnsi="Times New Roman" w:cs="Times New Roman"/>
            <w:kern w:val="0"/>
            <w:sz w:val="20"/>
            <w:szCs w:val="20"/>
          </w:rPr>
          <w:t>. We also</w:t>
        </w:r>
      </w:ins>
      <w:del w:id="11" w:author="matsuo@ess.sci.osaka-u.ac.jp" w:date="2019-01-16T18:00:00Z">
        <w:r w:rsidDel="00690BD6">
          <w:rPr>
            <w:rFonts w:ascii="Times New Roman" w:hAnsi="Times New Roman" w:cs="Times New Roman"/>
            <w:kern w:val="0"/>
            <w:sz w:val="20"/>
            <w:szCs w:val="20"/>
          </w:rPr>
          <w:delText>, and</w:delText>
        </w:r>
      </w:del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ins w:id="12" w:author="matsuo@ess.sci.osaka-u.ac.jp" w:date="2019-01-16T17:57:00Z">
        <w:r w:rsidR="00857D26">
          <w:rPr>
            <w:rFonts w:ascii="Times New Roman" w:hAnsi="Times New Roman" w:cs="Times New Roman"/>
            <w:kern w:val="0"/>
            <w:sz w:val="20"/>
            <w:szCs w:val="20"/>
          </w:rPr>
          <w:t xml:space="preserve">explore how many components exit in the extrasolar gaseous objects </w:t>
        </w:r>
      </w:ins>
      <w:del w:id="13" w:author="matsuo@ess.sci.osaka-u.ac.jp" w:date="2019-01-16T17:58:00Z">
        <w:r w:rsidDel="00857D26">
          <w:rPr>
            <w:rFonts w:ascii="Times New Roman" w:hAnsi="Times New Roman" w:cs="Times New Roman"/>
            <w:kern w:val="0"/>
            <w:sz w:val="20"/>
            <w:szCs w:val="20"/>
          </w:rPr>
          <w:delText xml:space="preserve">where the difference comes from </w:delText>
        </w:r>
      </w:del>
      <w:r>
        <w:rPr>
          <w:rFonts w:ascii="Times New Roman" w:hAnsi="Times New Roman" w:cs="Times New Roman"/>
          <w:kern w:val="0"/>
          <w:sz w:val="20"/>
          <w:szCs w:val="20"/>
        </w:rPr>
        <w:t>through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classifying the </w:t>
      </w:r>
      <w:ins w:id="14" w:author="matsuo@ess.sci.osaka-u.ac.jp" w:date="2019-01-16T17:59:00Z">
        <w:r w:rsidR="00690BD6">
          <w:rPr>
            <w:rFonts w:ascii="Times New Roman" w:hAnsi="Times New Roman" w:cs="Times New Roman"/>
            <w:kern w:val="0"/>
            <w:sz w:val="20"/>
            <w:szCs w:val="20"/>
          </w:rPr>
          <w:t xml:space="preserve">selected </w:t>
        </w:r>
      </w:ins>
      <w:r>
        <w:rPr>
          <w:rFonts w:ascii="Times New Roman" w:hAnsi="Times New Roman" w:cs="Times New Roman"/>
          <w:kern w:val="0"/>
          <w:sz w:val="20"/>
          <w:szCs w:val="20"/>
        </w:rPr>
        <w:t xml:space="preserve">samples with </w:t>
      </w:r>
      <w:ins w:id="15" w:author="matsuo@ess.sci.osaka-u.ac.jp" w:date="2019-01-16T17:59:00Z">
        <w:r w:rsidR="00690BD6">
          <w:rPr>
            <w:rFonts w:ascii="Times New Roman" w:hAnsi="Times New Roman" w:cs="Times New Roman"/>
            <w:kern w:val="0"/>
            <w:sz w:val="20"/>
            <w:szCs w:val="20"/>
          </w:rPr>
          <w:t xml:space="preserve">the </w:t>
        </w:r>
      </w:ins>
      <w:r>
        <w:rPr>
          <w:rFonts w:ascii="Times New Roman" w:hAnsi="Times New Roman" w:cs="Times New Roman"/>
          <w:kern w:val="0"/>
          <w:sz w:val="20"/>
          <w:szCs w:val="20"/>
        </w:rPr>
        <w:t>Gaussian Mixture Model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(GMM).</w:t>
      </w:r>
    </w:p>
    <w:p w:rsidR="00D85F36" w:rsidRDefault="00D85F36" w:rsidP="00D85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D85F36" w:rsidRDefault="00D85F36" w:rsidP="00D85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del w:id="16" w:author="matsuo@ess.sci.osaka-u.ac.jp" w:date="2019-01-16T11:41:00Z">
        <w:r w:rsidDel="00E458D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First, w</w:delText>
        </w:r>
      </w:del>
      <w:ins w:id="17" w:author="matsuo@ess.sci.osaka-u.ac.jp" w:date="2019-01-16T11:41:00Z">
        <w:r w:rsidR="00E458D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W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</w:t>
      </w:r>
      <w:ins w:id="18" w:author="matsuo@ess.sci.osaka-u.ac.jp" w:date="2019-01-16T11:41:00Z">
        <w:r w:rsidR="00E458D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first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determined the boundary of metallicity that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divides the </w:t>
      </w:r>
      <w:r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original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samples into two such that the distributions </w:t>
      </w:r>
      <w:r w:rsidR="0066551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of </w:t>
      </w:r>
      <w:del w:id="19" w:author="matsuo@ess.sci.osaka-u.ac.jp" w:date="2019-01-16T11:07:00Z">
        <w:r w:rsidR="00665518" w:rsidDel="0016566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the </w:delText>
        </w:r>
      </w:del>
      <w:r w:rsidR="0066551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planet mass and semi-major axis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in the two </w:t>
      </w:r>
      <w:r w:rsidR="0066551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metal-rich and -poor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regions are most different</w:t>
      </w:r>
      <w:ins w:id="20" w:author="matsuo@ess.sci.osaka-u.ac.jp" w:date="2019-01-16T11:07:00Z">
        <w:r w:rsidR="00AD182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, respectively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using the method that considers the selection effects of the radial velocity measurements, as explained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in Section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2.1</w:t>
      </w:r>
      <w:del w:id="21" w:author="matsuo@ess.sci.osaka-u.ac.jp" w:date="2019-01-16T12:49:00Z">
        <w:r w:rsidDel="005969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</w:delText>
        </w:r>
      </w:del>
      <w:ins w:id="22" w:author="matsuo@ess.sci.osaka-u.ac.jp" w:date="2019-01-16T12:49:00Z">
        <w:r w:rsidR="005969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.</w:t>
        </w:r>
      </w:ins>
      <w:del w:id="23" w:author="matsuo@ess.sci.osaka-u.ac.jp" w:date="2019-01-16T12:49:00Z">
        <w:r w:rsidDel="005969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.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Figure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shows the </w:t>
      </w:r>
      <w:ins w:id="24" w:author="matsuo@ess.sci.osaka-u.ac.jp" w:date="2019-01-16T12:50:00Z">
        <w:r w:rsidR="005969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P</w:t>
        </w:r>
      </w:ins>
      <w:del w:id="25" w:author="matsuo@ess.sci.osaka-u.ac.jp" w:date="2019-01-16T12:50:00Z">
        <w:r w:rsidDel="005969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p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-values </w:t>
      </w:r>
      <w:del w:id="26" w:author="matsuo@ess.sci.osaka-u.ac.jp" w:date="2019-01-16T11:40:00Z">
        <w:r w:rsidDel="00E2703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calculated</w:delText>
        </w:r>
        <w:r w:rsidDel="00E2703B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</w:del>
      <w:ins w:id="27" w:author="matsuo@ess.sci.osaka-u.ac.jp" w:date="2019-01-16T11:40:00Z">
        <w:r w:rsidR="00E2703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derived</w:t>
        </w:r>
        <w:r w:rsidR="00E2703B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t xml:space="preserve"> 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by the </w:t>
      </w:r>
      <w:ins w:id="28" w:author="matsuo@ess.sci.osaka-u.ac.jp" w:date="2019-01-16T16:01:00Z">
        <w:r w:rsidR="0079409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two-sample 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AD test for the distributions of </w:t>
      </w:r>
      <w:ins w:id="29" w:author="matsuo@ess.sci.osaka-u.ac.jp" w:date="2019-01-16T11:37:00Z">
        <w:r w:rsidR="001A28C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del w:id="30" w:author="matsuo@ess.sci.osaka-u.ac.jp" w:date="2019-01-16T11:08:00Z">
        <w:r w:rsidDel="00675B2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the 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semi-major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ax</w:t>
      </w:r>
      <w:ins w:id="31" w:author="matsuo@ess.sci.osaka-u.ac.jp" w:date="2019-01-16T11:37:00Z">
        <w:r w:rsidR="005A71B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</w:t>
        </w:r>
      </w:ins>
      <w:del w:id="32" w:author="matsuo@ess.sci.osaka-u.ac.jp" w:date="2019-01-16T11:37:00Z">
        <w:r w:rsidR="00665518" w:rsidDel="005A71B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i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 and</w:t>
      </w:r>
      <w:ins w:id="33" w:author="matsuo@ess.sci.osaka-u.ac.jp" w:date="2019-01-16T11:37:00Z">
        <w:r w:rsidR="00212F5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del w:id="34" w:author="matsuo@ess.sci.osaka-u.ac.jp" w:date="2019-01-16T11:37:00Z">
        <w:r w:rsidDel="00212F5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the 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lower</w:t>
      </w:r>
      <w:r w:rsidR="0066551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mass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limit</w:t>
      </w:r>
      <w:ins w:id="35" w:author="matsuo@ess.sci.osaka-u.ac.jp" w:date="2019-01-16T11:37:00Z">
        <w:r w:rsidR="005A71B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</w:t>
        </w:r>
      </w:ins>
      <w:ins w:id="36" w:author="matsuo@ess.sci.osaka-u.ac.jp" w:date="2019-01-16T11:36:00Z">
        <w:r w:rsidR="009B6AB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of the selected samples</w:t>
        </w:r>
      </w:ins>
      <w:r w:rsidR="0066551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changing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boundary of metallicity from -0.7 to 0.4 (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dex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). </w:t>
      </w:r>
      <w:ins w:id="37" w:author="matsuo@ess.sci.osaka-u.ac.jp" w:date="2019-01-16T11:31:00Z">
        <w:r w:rsidR="0026438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Note that </w:t>
        </w:r>
      </w:ins>
      <w:ins w:id="38" w:author="matsuo@ess.sci.osaka-u.ac.jp" w:date="2019-01-16T12:55:00Z">
        <w:r w:rsidR="005969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ins w:id="39" w:author="matsuo@ess.sci.osaka-u.ac.jp" w:date="2019-01-16T11:31:00Z">
        <w:r w:rsidR="0026438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selected samples</w:t>
        </w:r>
      </w:ins>
      <w:ins w:id="40" w:author="matsuo@ess.sci.osaka-u.ac.jp" w:date="2019-01-16T11:34:00Z">
        <w:r w:rsidR="002D25A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, which were </w:t>
        </w:r>
      </w:ins>
      <w:ins w:id="41" w:author="matsuo@ess.sci.osaka-u.ac.jp" w:date="2019-01-16T11:38:00Z">
        <w:r w:rsidR="00794D6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applied to</w:t>
        </w:r>
      </w:ins>
      <w:ins w:id="42" w:author="matsuo@ess.sci.osaka-u.ac.jp" w:date="2019-01-16T11:34:00Z">
        <w:r w:rsidR="002D25A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the AD test,</w:t>
        </w:r>
      </w:ins>
      <w:ins w:id="43" w:author="matsuo@ess.sci.osaka-u.ac.jp" w:date="2019-01-16T11:32:00Z">
        <w:r w:rsidR="002D25A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44" w:author="matsuo@ess.sci.osaka-u.ac.jp" w:date="2019-01-16T11:34:00Z">
        <w:r w:rsidR="002D25A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were constructed such that</w:t>
        </w:r>
      </w:ins>
      <w:ins w:id="45" w:author="matsuo@ess.sci.osaka-u.ac.jp" w:date="2019-01-16T11:32:00Z">
        <w:r w:rsidR="002D25A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the </w:t>
        </w:r>
      </w:ins>
      <w:ins w:id="46" w:author="matsuo@ess.sci.osaka-u.ac.jp" w:date="2019-01-16T12:59:00Z">
        <w:r w:rsidR="002B50E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impacts of the </w:t>
        </w:r>
      </w:ins>
      <w:ins w:id="47" w:author="matsuo@ess.sci.osaka-u.ac.jp" w:date="2019-01-16T11:32:00Z">
        <w:r w:rsidR="002D25A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selection effects in the metal-rich and -poor regions</w:t>
        </w:r>
      </w:ins>
      <w:ins w:id="48" w:author="matsuo@ess.sci.osaka-u.ac.jp" w:date="2019-01-16T12:59:00Z">
        <w:r w:rsidR="002B50E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on the selecte</w:t>
        </w:r>
      </w:ins>
      <w:ins w:id="49" w:author="matsuo@ess.sci.osaka-u.ac.jp" w:date="2019-01-16T13:00:00Z">
        <w:r w:rsidR="002B50E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d </w:t>
        </w:r>
      </w:ins>
      <w:ins w:id="50" w:author="matsuo@ess.sci.osaka-u.ac.jp" w:date="2019-01-16T12:59:00Z">
        <w:r w:rsidR="002B50E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sub-samples</w:t>
        </w:r>
      </w:ins>
      <w:ins w:id="51" w:author="matsuo@ess.sci.osaka-u.ac.jp" w:date="2019-01-16T11:35:00Z">
        <w:r w:rsidR="002D25A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are equalized</w:t>
        </w:r>
      </w:ins>
      <w:ins w:id="52" w:author="matsuo@ess.sci.osaka-u.ac.jp" w:date="2019-01-16T13:00:00Z">
        <w:r w:rsidR="002B50E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; the </w:t>
        </w:r>
      </w:ins>
      <w:ins w:id="53" w:author="matsuo@ess.sci.osaka-u.ac.jp" w:date="2019-01-16T13:02:00Z">
        <w:r w:rsidR="00E903E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comparison between the two </w:t>
        </w:r>
      </w:ins>
      <w:ins w:id="54" w:author="matsuo@ess.sci.osaka-u.ac.jp" w:date="2019-01-16T13:01:00Z">
        <w:r w:rsidR="00E903E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distributions of t</w:t>
        </w:r>
      </w:ins>
      <w:ins w:id="55" w:author="matsuo@ess.sci.osaka-u.ac.jp" w:date="2019-01-16T13:02:00Z">
        <w:r w:rsidR="00E903E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he selected sub-samples is not </w:t>
        </w:r>
      </w:ins>
      <w:ins w:id="56" w:author="matsuo@ess.sci.osaka-u.ac.jp" w:date="2019-01-16T13:03:00Z">
        <w:r w:rsidR="00E903E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affected by the </w:t>
        </w:r>
      </w:ins>
      <w:ins w:id="57" w:author="matsuo@ess.sci.osaka-u.ac.jp" w:date="2019-01-16T13:00:00Z">
        <w:r w:rsidR="002B50E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selection effects </w:t>
        </w:r>
      </w:ins>
      <w:ins w:id="58" w:author="matsuo@ess.sci.osaka-u.ac.jp" w:date="2019-01-16T13:03:00Z">
        <w:r w:rsidR="00E903E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of the radial velocity measurements.</w:t>
        </w:r>
        <w:r w:rsidR="00E903E3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t xml:space="preserve"> 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ins w:id="59" w:author="matsuo@ess.sci.osaka-u.ac.jp" w:date="2019-01-16T11:15:00Z">
        <w:r w:rsidR="00675B2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iter</w:t>
        </w:r>
      </w:ins>
      <w:ins w:id="60" w:author="matsuo@ess.sci.osaka-u.ac.jp" w:date="2019-01-16T11:16:00Z">
        <w:r w:rsidR="00675B2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ated the calculation </w:t>
        </w:r>
      </w:ins>
      <w:del w:id="61" w:author="matsuo@ess.sci.osaka-u.ac.jp" w:date="2019-01-16T11:15:00Z">
        <w:r w:rsidDel="00675B2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calculated </w:delText>
        </w:r>
      </w:del>
      <w:del w:id="62" w:author="matsuo@ess.sci.osaka-u.ac.jp" w:date="2019-01-16T11:14:00Z">
        <w:r w:rsidDel="00675B2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the simulatio</w:delText>
        </w:r>
      </w:del>
      <w:del w:id="63" w:author="matsuo@ess.sci.osaka-u.ac.jp" w:date="2019-01-16T11:08:00Z">
        <w:r w:rsidDel="00675B2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n with 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1,000 </w:t>
      </w:r>
      <w:ins w:id="64" w:author="matsuo@ess.sci.osaka-u.ac.jp" w:date="2019-01-16T11:16:00Z">
        <w:r w:rsidR="00675B2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time</w:t>
        </w:r>
      </w:ins>
      <w:del w:id="65" w:author="matsuo@ess.sci.osaka-u.ac.jp" w:date="2019-01-16T11:16:00Z">
        <w:r w:rsidDel="00675B2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iteration</w:delText>
        </w:r>
      </w:del>
      <w:ins w:id="66" w:author="matsuo@ess.sci.osaka-u.ac.jp" w:date="2019-01-16T11:05:00Z">
        <w:r w:rsidR="00AD182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</w:t>
        </w:r>
      </w:ins>
      <w:del w:id="67" w:author="matsuo@ess.sci.osaka-u.ac.jp" w:date="2019-01-16T11:05:00Z">
        <w:r w:rsidR="00665518" w:rsidDel="00AD182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s</w:delText>
        </w:r>
      </w:del>
      <w:del w:id="68" w:author="matsuo@ess.sci.osaka-u.ac.jp" w:date="2019-01-16T11:16:00Z">
        <w:r w:rsidDel="00675B2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,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and </w:t>
      </w:r>
      <w:del w:id="69" w:author="matsuo@ess.sci.osaka-u.ac.jp" w:date="2019-01-16T11:44:00Z">
        <w:r w:rsidDel="00EE6D5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 xml:space="preserve">extracted </w:delText>
        </w:r>
      </w:del>
      <w:ins w:id="70" w:author="matsuo@ess.sci.osaka-u.ac.jp" w:date="2019-01-16T11:44:00Z">
        <w:r w:rsidR="00EE6D5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averaged the </w:t>
        </w:r>
      </w:ins>
      <w:ins w:id="71" w:author="matsuo@ess.sci.osaka-u.ac.jp" w:date="2019-01-16T11:45:00Z">
        <w:r w:rsidR="00EE6D5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calculated P-values for each divided point to derive</w:t>
        </w:r>
      </w:ins>
      <w:ins w:id="72" w:author="matsuo@ess.sci.osaka-u.ac.jp" w:date="2019-01-16T11:44:00Z">
        <w:r w:rsidR="00EE6D5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r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the mean and standard deviation of the </w:t>
      </w:r>
      <w:ins w:id="73" w:author="matsuo@ess.sci.osaka-u.ac.jp" w:date="2019-01-16T11:45:00Z">
        <w:r w:rsidR="00EE6D5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P</w:t>
        </w:r>
      </w:ins>
      <w:del w:id="74" w:author="matsuo@ess.sci.osaka-u.ac.jp" w:date="2019-01-16T11:45:00Z">
        <w:r w:rsidDel="00EE6D5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p</w:delText>
        </w:r>
      </w:del>
      <w:r>
        <w:rPr>
          <w:rFonts w:ascii="Times New Roman" w:hAnsi="Times New Roman" w:cs="Times New Roman"/>
          <w:color w:val="FF0000"/>
          <w:kern w:val="0"/>
          <w:sz w:val="20"/>
          <w:szCs w:val="20"/>
        </w:rPr>
        <w:t>-value</w:t>
      </w:r>
      <w:ins w:id="75" w:author="matsuo@ess.sci.osaka-u.ac.jp" w:date="2019-01-16T11:45:00Z">
        <w:r w:rsidR="00EE6D5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s</w:t>
        </w:r>
      </w:ins>
      <w:del w:id="76" w:author="matsuo@ess.sci.osaka-u.ac.jp" w:date="2019-01-16T11:45:00Z">
        <w:r w:rsidDel="00EE6D5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s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minimum p-values of the AD tests for the distributions of the semi-major ax</w:t>
      </w:r>
      <w:ins w:id="77" w:author="matsuo@ess.sci.osaka-u.ac.jp" w:date="2019-01-16T11:21:00Z">
        <w:r w:rsidR="00416F6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</w:t>
        </w:r>
      </w:ins>
      <w:del w:id="78" w:author="matsuo@ess.sci.osaka-u.ac.jp" w:date="2019-01-16T11:21:00Z">
        <w:r w:rsidDel="00416F6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e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 and the planet mass</w:t>
      </w:r>
      <w:del w:id="79" w:author="matsuo@ess.sci.osaka-u.ac.jp" w:date="2019-01-16T11:21:00Z">
        <w:r w:rsidDel="00416F6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es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were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</w:t>
      </w:r>
      <w:ins w:id="80" w:author="matsuo@ess.sci.osaka-u.ac.jp" w:date="2019-01-16T11:26:00Z">
        <w:r w:rsidR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.</w:t>
        </w:r>
      </w:ins>
      <w:del w:id="81" w:author="matsuo@ess.sci.osaka-u.ac.jp" w:date="2019-01-16T11:25:00Z">
        <w:r w:rsidDel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: 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4</w:t>
      </w:r>
      <w:ins w:id="82" w:author="matsuo@ess.sci.osaka-u.ac.jp" w:date="2019-01-16T11:26:00Z">
        <w:r w:rsidR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x</w:t>
        </w:r>
      </w:ins>
      <w:del w:id="83" w:author="matsuo@ess.sci.osaka-u.ac.jp" w:date="2019-01-16T11:26:00Z">
        <w:r w:rsidDel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</w:delText>
        </w:r>
      </w:del>
      <w:del w:id="84" w:author="matsuo@ess.sci.osaka-u.ac.jp" w:date="2019-01-16T11:25:00Z">
        <w:r w:rsidDel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_  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10</w:t>
      </w:r>
      <w:ins w:id="85" w:author="matsuo@ess.sci.osaka-u.ac.jp" w:date="2019-01-16T11:25:00Z">
        <w:r w:rsidR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-3</w:t>
        </w:r>
      </w:ins>
      <w:del w:id="86" w:author="matsuo@ess.sci.osaka-u.ac.jp" w:date="2019-01-16T11:25:00Z">
        <w:r w:rsidDel="0017524D">
          <w:rPr>
            <w:rFonts w:ascii="Times New Roman" w:hAnsi="Times New Roman" w:cs="Times New Roman"/>
            <w:color w:val="000000"/>
            <w:kern w:val="0"/>
            <w:sz w:val="14"/>
            <w:szCs w:val="14"/>
          </w:rPr>
          <w:delText>􀀀3</w:delText>
        </w:r>
      </w:del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3</w:t>
      </w:r>
      <w:ins w:id="87" w:author="matsuo@ess.sci.osaka-u.ac.jp" w:date="2019-01-16T11:25:00Z">
        <w:r w:rsidR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.</w:t>
        </w:r>
      </w:ins>
      <w:del w:id="88" w:author="matsuo@ess.sci.osaka-u.ac.jp" w:date="2019-01-16T11:25:00Z">
        <w:r w:rsidDel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: 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5</w:t>
      </w:r>
      <w:ins w:id="89" w:author="matsuo@ess.sci.osaka-u.ac.jp" w:date="2019-01-16T11:25:00Z">
        <w:r w:rsidR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x</w:t>
        </w:r>
      </w:ins>
      <w:del w:id="90" w:author="matsuo@ess.sci.osaka-u.ac.jp" w:date="2019-01-16T11:25:00Z">
        <w:r w:rsidDel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_  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10</w:t>
      </w:r>
      <w:ins w:id="91" w:author="matsuo@ess.sci.osaka-u.ac.jp" w:date="2019-01-16T11:26:00Z">
        <w:r w:rsidR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-5</w:t>
        </w:r>
      </w:ins>
      <w:del w:id="92" w:author="matsuo@ess.sci.osaka-u.ac.jp" w:date="2019-01-16T11:26:00Z">
        <w:r w:rsidDel="0017524D">
          <w:rPr>
            <w:rFonts w:ascii="Times New Roman" w:hAnsi="Times New Roman" w:cs="Times New Roman"/>
            <w:color w:val="000000"/>
            <w:kern w:val="0"/>
            <w:sz w:val="14"/>
            <w:szCs w:val="14"/>
          </w:rPr>
          <w:delText>􀀀5</w:delText>
        </w:r>
      </w:del>
      <w:ins w:id="93" w:author="matsuo@ess.sci.osaka-u.ac.jp" w:date="2019-01-16T11:26:00Z">
        <w:r w:rsidR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/</w:t>
        </w:r>
      </w:ins>
      <w:del w:id="94" w:author="matsuo@ess.sci.osaka-u.ac.jp" w:date="2019-01-16T11:26:00Z">
        <w:r w:rsidDel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=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4</w:t>
      </w:r>
      <w:ins w:id="95" w:author="matsuo@ess.sci.osaka-u.ac.jp" w:date="2019-01-16T11:26:00Z">
        <w:r w:rsidR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.</w:t>
        </w:r>
      </w:ins>
      <w:del w:id="96" w:author="matsuo@ess.sci.osaka-u.ac.jp" w:date="2019-01-16T11:26:00Z">
        <w:r w:rsidDel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: 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</w:t>
      </w:r>
      <w:ins w:id="97" w:author="matsuo@ess.sci.osaka-u.ac.jp" w:date="2019-01-16T11:26:00Z">
        <w:r w:rsidR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x</w:t>
        </w:r>
      </w:ins>
      <w:del w:id="98" w:author="matsuo@ess.sci.osaka-u.ac.jp" w:date="2019-01-16T11:26:00Z">
        <w:r w:rsidDel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_  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10</w:t>
      </w:r>
      <w:ins w:id="99" w:author="matsuo@ess.sci.osaka-u.ac.jp" w:date="2019-01-16T11:26:00Z">
        <w:r w:rsidR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-5 </w:t>
        </w:r>
      </w:ins>
      <w:del w:id="100" w:author="matsuo@ess.sci.osaka-u.ac.jp" w:date="2019-01-16T11:26:00Z">
        <w:r w:rsidDel="0017524D">
          <w:rPr>
            <w:rFonts w:ascii="Times New Roman" w:hAnsi="Times New Roman" w:cs="Times New Roman"/>
            <w:color w:val="000000"/>
            <w:kern w:val="0"/>
            <w:sz w:val="14"/>
            <w:szCs w:val="14"/>
          </w:rPr>
          <w:delText xml:space="preserve">􀀀5 </w:delText>
        </w:r>
        <w:r w:rsidDel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at the metallicity of -0.04 and -0.29/-0.06 (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dex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), respectively; thus, the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planetary distributions in the</w:t>
      </w:r>
      <w:ins w:id="101" w:author="matsuo@ess.sci.osaka-u.ac.jp" w:date="2019-01-16T11:39:00Z">
        <w:r w:rsidR="00E2703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metal</w:t>
        </w:r>
      </w:ins>
      <w:del w:id="102" w:author="matsuo@ess.sci.osaka-u.ac.jp" w:date="2019-01-16T11:39:00Z">
        <w:r w:rsidDel="00E2703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high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-</w:t>
      </w:r>
      <w:ins w:id="103" w:author="matsuo@ess.sci.osaka-u.ac.jp" w:date="2019-01-16T11:39:00Z">
        <w:r w:rsidR="00E2703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rich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</w:t>
      </w:r>
      <w:ins w:id="104" w:author="matsuo@ess.sci.osaka-u.ac.jp" w:date="2019-01-16T11:39:00Z">
        <w:r w:rsidR="00E2703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-poor</w:t>
        </w:r>
      </w:ins>
      <w:del w:id="105" w:author="matsuo@ess.sci.osaka-u.ac.jp" w:date="2019-01-16T11:39:00Z">
        <w:r w:rsidDel="00E2703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low-metallicity</w:delText>
        </w:r>
      </w:del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regions do not arise from the selection effect of the radial velocity measurements but from the planet formation and evolution. In this study, we used applied -0.05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dex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 as the boundary of metallicity through considering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that the two minimum p-values are around -0.05 (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dex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).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</w:p>
    <w:p w:rsidR="00E701BB" w:rsidRDefault="00D85F36" w:rsidP="00D85F36">
      <w:pPr>
        <w:autoSpaceDE w:val="0"/>
        <w:autoSpaceDN w:val="0"/>
        <w:adjustRightInd w:val="0"/>
        <w:ind w:firstLineChars="250" w:firstLine="500"/>
        <w:jc w:val="left"/>
        <w:rPr>
          <w:ins w:id="106" w:author="matsuo@ess.sci.osaka-u.ac.jp" w:date="2019-01-16T11:55:00Z"/>
          <w:rFonts w:ascii="Times New Roman" w:hAnsi="Times New Roman" w:cs="Times New Roman"/>
          <w:color w:val="000000"/>
          <w:kern w:val="0"/>
          <w:sz w:val="20"/>
          <w:szCs w:val="20"/>
        </w:rPr>
      </w:pPr>
      <w:del w:id="107" w:author="matsuo@ess.sci.osaka-u.ac.jp" w:date="2019-01-16T11:41:00Z">
        <w:r w:rsidDel="00E458D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Second</w:delText>
        </w:r>
      </w:del>
      <w:ins w:id="108" w:author="matsuo@ess.sci.osaka-u.ac.jp" w:date="2019-01-16T11:41:00Z">
        <w:r w:rsidR="00E458D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Next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we compared the </w:t>
      </w:r>
      <w:del w:id="109" w:author="matsuo@ess.sci.osaka-u.ac.jp" w:date="2019-01-16T11:41:00Z">
        <w:r w:rsidDel="00E458D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planetary distributions</w:delText>
        </w:r>
      </w:del>
      <w:ins w:id="110" w:author="matsuo@ess.sci.osaka-u.ac.jp" w:date="2019-01-16T11:41:00Z">
        <w:r w:rsidR="00E458D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distributions of the </w:t>
        </w:r>
      </w:ins>
      <w:ins w:id="111" w:author="matsuo@ess.sci.osaka-u.ac.jp" w:date="2019-01-16T11:42:00Z">
        <w:r w:rsidR="00E458D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lower</w:t>
        </w:r>
        <w:r w:rsidR="007A066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  <w:r w:rsidR="00E458D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mass limit and </w:t>
        </w:r>
        <w:r w:rsidR="003536F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semi-major axis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del w:id="112" w:author="matsuo@ess.sci.osaka-u.ac.jp" w:date="2019-01-16T11:30:00Z">
        <w:r w:rsidDel="0026438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on</w:delText>
        </w:r>
        <w:r w:rsidDel="00264381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26438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the a-Mp plane</w:delText>
        </w:r>
      </w:del>
      <w:ins w:id="113" w:author="matsuo@ess.sci.osaka-u.ac.jp" w:date="2019-01-16T11:30:00Z">
        <w:r w:rsidR="0026438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for the</w:t>
        </w:r>
      </w:ins>
      <w:ins w:id="114" w:author="matsuo@ess.sci.osaka-u.ac.jp" w:date="2019-01-16T11:40:00Z">
        <w:r w:rsidR="00E458D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selected sub-sa</w:t>
        </w:r>
      </w:ins>
      <w:ins w:id="115" w:author="matsuo@ess.sci.osaka-u.ac.jp" w:date="2019-01-16T11:41:00Z">
        <w:r w:rsidR="00E458D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mples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 the </w:t>
      </w:r>
      <w:del w:id="116" w:author="matsuo@ess.sci.osaka-u.ac.jp" w:date="2019-01-16T11:29:00Z">
        <w:r w:rsidDel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two </w:delText>
        </w:r>
      </w:del>
      <w:ins w:id="117" w:author="matsuo@ess.sci.osaka-u.ac.jp" w:date="2019-01-16T11:30:00Z">
        <w:r w:rsidR="001752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metal-rich and -poor 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regions that are divided by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 boundary of metallicity. Figure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3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shows</w:t>
      </w:r>
      <w:ins w:id="118" w:author="matsuo@ess.sci.osaka-u.ac.jp" w:date="2019-01-16T11:49:00Z">
        <w:r w:rsidR="006769C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del w:id="119" w:author="matsuo@ess.sci.osaka-u.ac.jp" w:date="2019-01-16T11:49:00Z">
        <w:r w:rsidDel="006769C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that</w:delText>
        </w:r>
        <w:r w:rsidDel="006769CF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</w:del>
      <w:ins w:id="120" w:author="matsuo@ess.sci.osaka-u.ac.jp" w:date="2019-01-16T11:50:00Z">
        <w:r w:rsidR="006769C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two</w:t>
        </w:r>
      </w:ins>
      <w:del w:id="121" w:author="matsuo@ess.sci.osaka-u.ac.jp" w:date="2019-01-16T11:50:00Z">
        <w:r w:rsidDel="006769C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the</w:delText>
        </w:r>
      </w:del>
      <w:ins w:id="122" w:author="matsuo@ess.sci.osaka-u.ac.jp" w:date="2019-01-16T11:50:00Z">
        <w:r w:rsidR="006769C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scatter plots of the selected sub-samples</w:t>
        </w:r>
        <w:r w:rsidR="00E96E0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123" w:author="matsuo@ess.sci.osaka-u.ac.jp" w:date="2019-01-16T11:51:00Z">
        <w:r w:rsidR="00E96E0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in the metal-rich and -poor regions </w:t>
        </w:r>
      </w:ins>
      <w:ins w:id="124" w:author="matsuo@ess.sci.osaka-u.ac.jp" w:date="2019-01-16T11:50:00Z">
        <w:r w:rsidR="00E96E0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on the semi-major axis and </w:t>
        </w:r>
      </w:ins>
      <w:ins w:id="125" w:author="matsuo@ess.sci.osaka-u.ac.jp" w:date="2019-01-16T11:51:00Z">
        <w:r w:rsidR="00E96E0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lower-mass limit</w:t>
        </w:r>
      </w:ins>
      <w:del w:id="126" w:author="matsuo@ess.sci.osaka-u.ac.jp" w:date="2019-01-16T11:50:00Z">
        <w:r w:rsidDel="006769C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</w:delText>
        </w:r>
      </w:del>
      <w:del w:id="127" w:author="matsuo@ess.sci.osaka-u.ac.jp" w:date="2019-01-16T11:51:00Z">
        <w:r w:rsidDel="00E96E0F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>d</w:delText>
        </w:r>
        <w:r w:rsidDel="00E96E0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istribution</w:delText>
        </w:r>
      </w:del>
      <w:del w:id="128" w:author="matsuo@ess.sci.osaka-u.ac.jp" w:date="2019-01-16T11:48:00Z">
        <w:r w:rsidDel="006769C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s</w:delText>
        </w:r>
      </w:del>
      <w:del w:id="129" w:author="matsuo@ess.sci.osaka-u.ac.jp" w:date="2019-01-16T11:51:00Z">
        <w:r w:rsidDel="00E96E0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o</w:delText>
        </w:r>
      </w:del>
      <w:del w:id="130" w:author="matsuo@ess.sci.osaka-u.ac.jp" w:date="2019-01-16T11:48:00Z">
        <w:r w:rsidDel="006769C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n</w:delText>
        </w:r>
      </w:del>
      <w:del w:id="131" w:author="matsuo@ess.sci.osaka-u.ac.jp" w:date="2019-01-16T11:51:00Z">
        <w:r w:rsidDel="00E96E0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the plane of semi-major axis and</w:delText>
        </w:r>
        <w:r w:rsidDel="00E96E0F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E96E0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planetary mass,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</w:t>
      </w:r>
      <w:ins w:id="132" w:author="matsuo@ess.sci.osaka-u.ac.jp" w:date="2019-01-16T11:51:00Z">
        <w:r w:rsidR="00E96E0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compared 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 cumulative </w:t>
      </w:r>
      <w:del w:id="133" w:author="matsuo@ess.sci.osaka-u.ac.jp" w:date="2019-01-16T11:52:00Z">
        <w:r w:rsidDel="00E96E0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maps </w:delText>
        </w:r>
      </w:del>
      <w:ins w:id="134" w:author="matsuo@ess.sci.osaka-u.ac.jp" w:date="2019-01-16T11:52:00Z">
        <w:r w:rsidR="00E96E0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fractions 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of</w:t>
      </w:r>
      <w:ins w:id="135" w:author="matsuo@ess.sci.osaka-u.ac.jp" w:date="2019-01-16T11:52:00Z">
        <w:r w:rsidR="00F35D3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the selected sub-samples</w:t>
        </w:r>
      </w:ins>
      <w:ins w:id="136" w:author="matsuo@ess.sci.osaka-u.ac.jp" w:date="2019-01-16T11:54:00Z">
        <w:r w:rsidR="00C074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in terms of the semi-major axis and lower-mass limit, respectively</w:t>
        </w:r>
      </w:ins>
      <w:del w:id="137" w:author="matsuo@ess.sci.osaka-u.ac.jp" w:date="2019-01-16T11:52:00Z">
        <w:r w:rsidDel="00F35D3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each parameter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</w:t>
      </w:r>
      <w:ins w:id="138" w:author="matsuo@ess.sci.osaka-u.ac.jp" w:date="2019-01-16T11:55:00Z">
        <w:r w:rsidR="000D25E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ins w:id="139" w:author="matsuo@ess.sci.osaka-u.ac.jp" w:date="2019-01-16T12:00:00Z">
        <w:r w:rsidR="0037744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gas giants</w:t>
        </w:r>
      </w:ins>
      <w:ins w:id="140" w:author="matsuo@ess.sci.osaka-u.ac.jp" w:date="2019-01-16T11:59:00Z">
        <w:r w:rsidR="0037744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with semi-major axis less than 0.1 AU</w:t>
        </w:r>
      </w:ins>
      <w:ins w:id="141" w:author="matsuo@ess.sci.osaka-u.ac.jp" w:date="2019-01-16T11:56:00Z">
        <w:r w:rsidR="001A0C5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  <w:r w:rsidR="007B5EA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and </w:t>
        </w:r>
      </w:ins>
      <w:ins w:id="142" w:author="matsuo@ess.sci.osaka-u.ac.jp" w:date="2019-01-16T12:00:00Z">
        <w:r w:rsidR="0037744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ins w:id="143" w:author="matsuo@ess.sci.osaka-u.ac.jp" w:date="2019-01-16T11:57:00Z">
        <w:r w:rsidR="007B5EA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planets</w:t>
        </w:r>
      </w:ins>
      <w:ins w:id="144" w:author="matsuo@ess.sci.osaka-u.ac.jp" w:date="2019-01-16T11:59:00Z">
        <w:r w:rsidR="0037744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more massive tha</w:t>
        </w:r>
      </w:ins>
      <w:ins w:id="145" w:author="matsuo@ess.sci.osaka-u.ac.jp" w:date="2019-01-16T12:00:00Z">
        <w:r w:rsidR="0037744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n about 5 MJ</w:t>
        </w:r>
      </w:ins>
      <w:ins w:id="146" w:author="matsuo@ess.sci.osaka-u.ac.jp" w:date="2019-01-16T11:56:00Z">
        <w:r w:rsidR="007B5EA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  <w:r w:rsidR="001A0C5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in the metal-poor region are relatively lack </w:t>
        </w:r>
        <w:r w:rsidR="007B5EA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and </w:t>
        </w:r>
      </w:ins>
      <w:ins w:id="147" w:author="matsuo@ess.sci.osaka-u.ac.jp" w:date="2019-01-16T11:57:00Z">
        <w:r w:rsidR="007B5EA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excess compared to those in the metal-rich region, respectively. </w:t>
        </w:r>
      </w:ins>
      <w:ins w:id="148" w:author="matsuo@ess.sci.osaka-u.ac.jp" w:date="2019-01-16T12:01:00Z">
        <w:r w:rsidR="0037744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We discuss wh</w:t>
        </w:r>
      </w:ins>
      <w:ins w:id="149" w:author="matsuo@ess.sci.osaka-u.ac.jp" w:date="2019-01-16T12:05:00Z">
        <w:r w:rsidR="007B77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ere</w:t>
        </w:r>
      </w:ins>
      <w:ins w:id="150" w:author="matsuo@ess.sci.osaka-u.ac.jp" w:date="2019-01-16T12:01:00Z">
        <w:r w:rsidR="0037744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151" w:author="matsuo@ess.sci.osaka-u.ac.jp" w:date="2019-01-16T12:03:00Z">
        <w:r w:rsidR="005F0A6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difference between </w:t>
        </w:r>
      </w:ins>
      <w:ins w:id="152" w:author="matsuo@ess.sci.osaka-u.ac.jp" w:date="2019-01-16T12:01:00Z">
        <w:r w:rsidR="0037744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ins w:id="153" w:author="matsuo@ess.sci.osaka-u.ac.jp" w:date="2019-01-16T12:02:00Z">
        <w:r w:rsidR="005F0A6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planetary distributions in</w:t>
        </w:r>
      </w:ins>
      <w:ins w:id="154" w:author="matsuo@ess.sci.osaka-u.ac.jp" w:date="2019-01-16T12:01:00Z">
        <w:r w:rsidR="0037744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the </w:t>
        </w:r>
      </w:ins>
      <w:ins w:id="155" w:author="matsuo@ess.sci.osaka-u.ac.jp" w:date="2019-01-16T12:02:00Z">
        <w:r w:rsidR="005F0A6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metal-rich and -poor regions</w:t>
        </w:r>
      </w:ins>
      <w:ins w:id="156" w:author="matsuo@ess.sci.osaka-u.ac.jp" w:date="2019-01-16T12:03:00Z">
        <w:r w:rsidR="005F0A6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157" w:author="matsuo@ess.sci.osaka-u.ac.jp" w:date="2019-01-16T12:04:00Z">
        <w:r w:rsidR="007B77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comes f</w:t>
        </w:r>
      </w:ins>
      <w:ins w:id="158" w:author="matsuo@ess.sci.osaka-u.ac.jp" w:date="2019-01-16T12:05:00Z">
        <w:r w:rsidR="007B77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rom</w:t>
        </w:r>
      </w:ins>
      <w:ins w:id="159" w:author="matsuo@ess.sci.osaka-u.ac.jp" w:date="2019-01-16T12:03:00Z">
        <w:r w:rsidR="007F610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in Section 4</w:t>
        </w:r>
        <w:r w:rsidR="005F0A6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.</w:t>
        </w:r>
      </w:ins>
    </w:p>
    <w:p w:rsidR="00D85F36" w:rsidDel="007F6106" w:rsidRDefault="00D85F36" w:rsidP="00D85F36">
      <w:pPr>
        <w:autoSpaceDE w:val="0"/>
        <w:autoSpaceDN w:val="0"/>
        <w:adjustRightInd w:val="0"/>
        <w:ind w:firstLineChars="250" w:firstLine="500"/>
        <w:jc w:val="left"/>
        <w:rPr>
          <w:del w:id="160" w:author="matsuo@ess.sci.osaka-u.ac.jp" w:date="2019-01-16T12:03:00Z"/>
          <w:rFonts w:ascii="Times New Roman" w:hAnsi="Times New Roman" w:cs="Times New Roman"/>
          <w:color w:val="000000"/>
          <w:kern w:val="0"/>
          <w:sz w:val="20"/>
          <w:szCs w:val="20"/>
        </w:rPr>
      </w:pPr>
      <w:del w:id="161" w:author="matsuo@ess.sci.osaka-u.ac.jp" w:date="2019-01-16T11:55:00Z">
        <w:r w:rsidDel="00E701B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From this _gure, we veri_ed the difference</w:delText>
        </w:r>
        <w:r w:rsidDel="00E701BB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E701B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between the metal-rich and -poor samples. </w:delText>
        </w:r>
      </w:del>
      <w:del w:id="162" w:author="matsuo@ess.sci.osaka-u.ac.jp" w:date="2019-01-16T12:03:00Z">
        <w:r w:rsidDel="007F610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Thus, we</w:delText>
        </w:r>
        <w:r w:rsidDel="007F6106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7F610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found that there is no effect of the selection bias between the each metallicity region. We also found that</w:delText>
        </w:r>
        <w:r w:rsidDel="007F6106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7F610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planets with short semi-major axis are almost in metal-rich region, which implies that these planets are excited</w:delText>
        </w:r>
        <w:r w:rsidDel="007F6106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7F610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by a dynamical interaction in disks.</w:delText>
        </w:r>
      </w:del>
    </w:p>
    <w:p w:rsidR="00D85F36" w:rsidRDefault="00D85F36" w:rsidP="00D85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D85F36" w:rsidDel="007B774D" w:rsidRDefault="00D85F36" w:rsidP="00D85F36">
      <w:pPr>
        <w:autoSpaceDE w:val="0"/>
        <w:autoSpaceDN w:val="0"/>
        <w:adjustRightInd w:val="0"/>
        <w:jc w:val="left"/>
        <w:rPr>
          <w:del w:id="163" w:author="matsuo@ess.sci.osaka-u.ac.jp" w:date="2019-01-16T12:05:00Z"/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Three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Mass-Regimes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>
        <w:rPr>
          <w:rFonts w:ascii="Times New Roman" w:hAnsi="Times New Roman" w:cs="Times New Roman"/>
          <w:kern w:val="0"/>
          <w:sz w:val="20"/>
          <w:szCs w:val="20"/>
        </w:rPr>
        <w:t>Gaseous Objects</w:t>
      </w:r>
    </w:p>
    <w:p w:rsidR="00D85F36" w:rsidRDefault="00D85F36" w:rsidP="00D85F3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</w:pPr>
    </w:p>
    <w:p w:rsidR="00D85F36" w:rsidDel="00B76B65" w:rsidRDefault="00D85F36" w:rsidP="00B76B65">
      <w:pPr>
        <w:autoSpaceDE w:val="0"/>
        <w:autoSpaceDN w:val="0"/>
        <w:adjustRightInd w:val="0"/>
        <w:jc w:val="left"/>
        <w:rPr>
          <w:del w:id="164" w:author="matsuo@ess.sci.osaka-u.ac.jp" w:date="2019-01-16T12:07:00Z"/>
          <w:rFonts w:ascii="Times New Roman" w:hAnsi="Times New Roman" w:cs="Times New Roman"/>
          <w:color w:val="000000"/>
          <w:kern w:val="0"/>
          <w:sz w:val="20"/>
          <w:szCs w:val="20"/>
        </w:rPr>
        <w:pPrChange w:id="165" w:author="matsuo@ess.sci.osaka-u.ac.jp" w:date="2019-01-16T12:07:00Z">
          <w:pPr>
            <w:autoSpaceDE w:val="0"/>
            <w:autoSpaceDN w:val="0"/>
            <w:adjustRightInd w:val="0"/>
            <w:jc w:val="left"/>
          </w:pPr>
        </w:pPrChange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</w:t>
      </w:r>
      <w:ins w:id="166" w:author="matsuo@ess.sci.osaka-u.ac.jp" w:date="2019-01-16T12:07:00Z">
        <w:r w:rsidR="00B76B6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e </w:t>
        </w:r>
      </w:ins>
      <w:del w:id="167" w:author="matsuo@ess.sci.osaka-u.ac.jp" w:date="2019-01-16T12:07:00Z">
        <w:r w:rsidDel="00B76B6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e 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classi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fi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ed </w:t>
      </w:r>
      <w:del w:id="168" w:author="matsuo@ess.sci.osaka-u.ac.jp" w:date="2019-01-16T12:08:00Z">
        <w:r w:rsidDel="0074231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the </w:delText>
        </w:r>
        <w:r w:rsidDel="00757CE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planetary </w:delText>
        </w:r>
        <w:r w:rsidDel="0074231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distribution </w:delText>
        </w:r>
      </w:del>
      <w:ins w:id="169" w:author="matsuo@ess.sci.osaka-u.ac.jp" w:date="2019-01-16T12:08:00Z">
        <w:r w:rsidR="00757CE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ins w:id="170" w:author="matsuo@ess.sci.osaka-u.ac.jp" w:date="2019-01-16T13:12:00Z">
        <w:r w:rsidR="00AA182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*</w:t>
        </w:r>
        <w:r w:rsidR="00AA1821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t>個数を明記</w:t>
        </w:r>
        <w:r w:rsidR="00AA182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* </w:t>
        </w:r>
      </w:ins>
      <w:ins w:id="171" w:author="matsuo@ess.sci.osaka-u.ac.jp" w:date="2019-01-16T12:08:00Z">
        <w:r w:rsidR="00757CE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selected sample </w:t>
        </w:r>
      </w:ins>
      <w:ins w:id="172" w:author="matsuo@ess.sci.osaka-u.ac.jp" w:date="2019-01-16T12:09:00Z">
        <w:r w:rsidR="0074231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into multiple sub-samples 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on the </w:t>
      </w:r>
      <w:ins w:id="173" w:author="matsuo@ess.sci.osaka-u.ac.jp" w:date="2019-01-16T12:07:00Z">
        <w:r w:rsidR="00B76B6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host-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star</w:t>
      </w:r>
      <w:ins w:id="174" w:author="matsuo@ess.sci.osaka-u.ac.jp" w:date="2019-01-16T12:06:00Z">
        <w:r w:rsidR="00B76B6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del w:id="175" w:author="matsuo@ess.sci.osaka-u.ac.jp" w:date="2019-01-16T12:06:00Z">
        <w:r w:rsidDel="00B76B6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-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metallicity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and planet-mass plane with </w:t>
      </w:r>
      <w:ins w:id="176" w:author="matsuo@ess.sci.osaka-u.ac.jp" w:date="2019-01-16T12:07:00Z">
        <w:r w:rsidR="00B76B6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del w:id="177" w:author="matsuo@ess.sci.osaka-u.ac.jp" w:date="2019-01-16T12:07:00Z">
        <w:r w:rsidDel="00B76B6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a classi</w:delText>
        </w:r>
      </w:del>
      <w:del w:id="178" w:author="matsuo@ess.sci.osaka-u.ac.jp" w:date="2019-01-16T12:05:00Z">
        <w:r w:rsidDel="007B774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_</w:delText>
        </w:r>
      </w:del>
      <w:del w:id="179" w:author="matsuo@ess.sci.osaka-u.ac.jp" w:date="2019-01-16T12:07:00Z">
        <w:r w:rsidDel="00B76B6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er,</w:delText>
        </w:r>
      </w:del>
    </w:p>
    <w:p w:rsidR="00D87E3C" w:rsidRDefault="00D85F36" w:rsidP="00D85F36">
      <w:pPr>
        <w:autoSpaceDE w:val="0"/>
        <w:autoSpaceDN w:val="0"/>
        <w:adjustRightInd w:val="0"/>
        <w:jc w:val="left"/>
        <w:rPr>
          <w:ins w:id="180" w:author="matsuo@ess.sci.osaka-u.ac.jp" w:date="2019-01-16T15:55:00Z"/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GMM</w:t>
      </w:r>
      <w:ins w:id="181" w:author="matsuo@ess.sci.osaka-u.ac.jp" w:date="2019-01-16T12:09:00Z">
        <w:r w:rsidR="0074231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to explore how many </w:t>
        </w:r>
      </w:ins>
      <w:ins w:id="182" w:author="matsuo@ess.sci.osaka-u.ac.jp" w:date="2019-01-16T12:19:00Z">
        <w:r w:rsidR="00CD28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sub-samples</w:t>
        </w:r>
      </w:ins>
      <w:ins w:id="183" w:author="matsuo@ess.sci.osaka-u.ac.jp" w:date="2019-01-16T12:09:00Z">
        <w:r w:rsidR="0074231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184" w:author="matsuo@ess.sci.osaka-u.ac.jp" w:date="2019-01-16T12:10:00Z">
        <w:r w:rsidR="0074231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exist in the extrasolar gas giants discovered to data</w:t>
        </w:r>
      </w:ins>
      <w:del w:id="185" w:author="matsuo@ess.sci.osaka-u.ac.jp" w:date="2019-01-16T12:09:00Z">
        <w:r w:rsidDel="0074231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, which can classify the samples as the number</w:delText>
        </w:r>
        <w:r w:rsidDel="0074231C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74231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of clusters</w:delText>
        </w:r>
      </w:del>
      <w:ins w:id="186" w:author="matsuo@ess.sci.osaka-u.ac.jp" w:date="2019-01-16T12:08:00Z">
        <w:r w:rsidR="00B76B6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, given</w:t>
        </w:r>
      </w:ins>
      <w:del w:id="187" w:author="matsuo@ess.sci.osaka-u.ac.jp" w:date="2019-01-16T12:08:00Z">
        <w:r w:rsidDel="00B76B6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assumed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that ea</w:t>
      </w:r>
      <w:ins w:id="188" w:author="matsuo@ess.sci.osaka-u.ac.jp" w:date="2019-01-16T12:10:00Z">
        <w:r w:rsidR="0074231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ch </w:t>
        </w:r>
      </w:ins>
      <w:ins w:id="189" w:author="matsuo@ess.sci.osaka-u.ac.jp" w:date="2019-01-16T12:19:00Z">
        <w:r w:rsidR="00CD28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sub-sample</w:t>
        </w:r>
      </w:ins>
      <w:del w:id="190" w:author="matsuo@ess.sci.osaka-u.ac.jp" w:date="2019-01-16T12:10:00Z">
        <w:r w:rsidDel="0074231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ch sample</w:delText>
        </w:r>
      </w:del>
      <w:ins w:id="191" w:author="matsuo@ess.sci.osaka-u.ac.jp" w:date="2019-01-16T12:08:00Z">
        <w:r w:rsidR="00757CE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192" w:author="matsuo@ess.sci.osaka-u.ac.jp" w:date="2019-01-16T12:53:00Z">
        <w:r w:rsidR="005969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follow</w:t>
        </w:r>
      </w:ins>
      <w:del w:id="193" w:author="matsuo@ess.sci.osaka-u.ac.jp" w:date="2019-01-16T12:08:00Z">
        <w:r w:rsidDel="00757CE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extend as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 </w:t>
      </w:r>
      <w:ins w:id="194" w:author="matsuo@ess.sci.osaka-u.ac.jp" w:date="2019-01-16T12:53:00Z">
        <w:r w:rsidR="005969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normal</w:t>
        </w:r>
      </w:ins>
      <w:del w:id="195" w:author="matsuo@ess.sci.osaka-u.ac.jp" w:date="2019-01-16T12:12:00Z">
        <w:r w:rsidDel="0074231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g</w:delText>
        </w:r>
      </w:del>
      <w:del w:id="196" w:author="matsuo@ess.sci.osaka-u.ac.jp" w:date="2019-01-16T12:53:00Z">
        <w:r w:rsidDel="005969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aussia</w:delText>
        </w:r>
      </w:del>
      <w:ins w:id="197" w:author="matsuo@ess.sci.osaka-u.ac.jp" w:date="2019-01-16T12:13:00Z">
        <w:r w:rsidR="00313CD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198" w:author="matsuo@ess.sci.osaka-u.ac.jp" w:date="2019-01-16T12:15:00Z">
        <w:r w:rsidR="0038230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distribution</w:t>
        </w:r>
      </w:ins>
      <w:del w:id="199" w:author="matsuo@ess.sci.osaka-u.ac.jp" w:date="2019-01-16T12:13:00Z">
        <w:r w:rsidDel="00313CD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n distribution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(e.g.,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Santos et al. 2017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; </w:t>
      </w:r>
      <w:proofErr w:type="spellStart"/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Schlaufman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2018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). </w:t>
      </w:r>
      <w:ins w:id="200" w:author="matsuo@ess.sci.osaka-u.ac.jp" w:date="2019-01-16T12:18:00Z">
        <w:r w:rsidR="00CD28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Changing</w:t>
        </w:r>
      </w:ins>
      <w:del w:id="201" w:author="matsuo@ess.sci.osaka-u.ac.jp" w:date="2019-01-16T12:18:00Z">
        <w:r w:rsidDel="00CD28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Converting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the number of </w:t>
      </w:r>
      <w:ins w:id="202" w:author="matsuo@ess.sci.osaka-u.ac.jp" w:date="2019-01-16T12:20:00Z">
        <w:r w:rsidR="00CD28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del w:id="203" w:author="matsuo@ess.sci.osaka-u.ac.jp" w:date="2019-01-16T12:44:00Z">
        <w:r w:rsidDel="00B32AD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clusters</w:delText>
        </w:r>
      </w:del>
      <w:ins w:id="204" w:author="matsuo@ess.sci.osaka-u.ac.jp" w:date="2019-01-16T12:44:00Z">
        <w:r w:rsidR="00B32AD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sub-samples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we evaluated each model with</w:t>
      </w:r>
      <w:ins w:id="205" w:author="matsuo@ess.sci.osaka-u.ac.jp" w:date="2019-01-16T13:06:00Z">
        <w:r w:rsidR="001C04B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the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Bayesian Information Criterion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(BIC)</w:t>
      </w:r>
      <w:del w:id="206" w:author="matsuo@ess.sci.osaka-u.ac.jp" w:date="2019-01-16T12:45:00Z">
        <w:r w:rsidDel="00B32AD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,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found that </w:t>
      </w:r>
      <w:ins w:id="207" w:author="matsuo@ess.sci.osaka-u.ac.jp" w:date="2019-01-16T13:07:00Z">
        <w:r w:rsidR="00AA182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ins w:id="208" w:author="matsuo@ess.sci.osaka-u.ac.jp" w:date="2019-01-16T13:21:00Z">
        <w:r w:rsidR="00CB596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three-component model is suitable as </w:t>
        </w:r>
      </w:ins>
      <w:ins w:id="209" w:author="matsuo@ess.sci.osaka-u.ac.jp" w:date="2019-01-16T13:22:00Z">
        <w:r w:rsidR="00CB596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</w:t>
        </w:r>
      </w:ins>
      <w:del w:id="210" w:author="matsuo@ess.sci.osaka-u.ac.jp" w:date="2019-01-16T13:22:00Z">
        <w:r w:rsidDel="00CB596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the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ins w:id="211" w:author="matsuo@ess.sci.osaka-u.ac.jp" w:date="2019-01-16T12:45:00Z">
        <w:r w:rsidR="00A2445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best </w:t>
        </w:r>
      </w:ins>
      <w:ins w:id="212" w:author="matsuo@ess.sci.osaka-u.ac.jp" w:date="2019-01-16T13:07:00Z">
        <w:r w:rsidR="00AA182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Gaussian Mixture M</w:t>
        </w:r>
      </w:ins>
      <w:ins w:id="213" w:author="matsuo@ess.sci.osaka-u.ac.jp" w:date="2019-01-16T12:45:00Z">
        <w:r w:rsidR="00A2445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odel for the </w:t>
        </w:r>
      </w:ins>
      <w:ins w:id="214" w:author="matsuo@ess.sci.osaka-u.ac.jp" w:date="2019-01-16T14:51:00Z">
        <w:r w:rsidR="00E52AB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*</w:t>
        </w:r>
        <w:r w:rsidR="00E52AB9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t>個数を明記</w:t>
        </w:r>
        <w:r w:rsidR="00E52AB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*</w:t>
        </w:r>
        <w:r w:rsidR="00E52AB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215" w:author="matsuo@ess.sci.osaka-u.ac.jp" w:date="2019-01-16T12:45:00Z">
        <w:r w:rsidR="00A2445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selected samples</w:t>
        </w:r>
      </w:ins>
      <w:ins w:id="216" w:author="matsuo@ess.sci.osaka-u.ac.jp" w:date="2019-01-16T13:08:00Z">
        <w:r w:rsidR="00AA182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. </w:t>
        </w:r>
      </w:ins>
      <w:del w:id="217" w:author="matsuo@ess.sci.osaka-u.ac.jp" w:date="2019-01-16T12:45:00Z">
        <w:r w:rsidDel="00B32AD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best</w:delText>
        </w:r>
      </w:del>
      <w:del w:id="218" w:author="matsuo@ess.sci.osaka-u.ac.jp" w:date="2019-01-16T13:08:00Z">
        <w:r w:rsidDel="00AA182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number of clusters for</w:delText>
        </w:r>
        <w:r w:rsidDel="00AA1821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AA182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these samples was three</w:delText>
        </w:r>
      </w:del>
      <w:del w:id="219" w:author="matsuo@ess.sci.osaka-u.ac.jp" w:date="2019-01-16T12:50:00Z">
        <w:r w:rsidDel="005969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, when the BIC score was 3874</w:delText>
        </w:r>
      </w:del>
      <w:del w:id="220" w:author="matsuo@ess.sci.osaka-u.ac.jp" w:date="2019-01-16T13:08:00Z">
        <w:r w:rsidDel="00AA182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.</w:delText>
        </w:r>
        <w:r w:rsidDel="00AA1821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4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shows the </w:t>
      </w:r>
      <w:del w:id="221" w:author="matsuo@ess.sci.osaka-u.ac.jp" w:date="2019-01-16T13:12:00Z">
        <w:r w:rsidDel="00AA182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result of classi</w:delText>
        </w:r>
        <w:r w:rsidDel="00AA182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fi</w:delText>
        </w:r>
        <w:r w:rsidDel="00AA182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cation of planetary</w:delText>
        </w:r>
        <w:r w:rsidDel="00AA1821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AA182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distribution with the best number of clusters</w:delText>
        </w:r>
      </w:del>
      <w:ins w:id="222" w:author="matsuo@ess.sci.osaka-u.ac.jp" w:date="2019-01-16T14:53:00Z">
        <w:r w:rsidR="003069D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best suited</w:t>
        </w:r>
        <w:r w:rsidR="006666E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model </w:t>
        </w:r>
        <w:r w:rsidR="000C132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for</w:t>
        </w:r>
      </w:ins>
      <w:ins w:id="223" w:author="matsuo@ess.sci.osaka-u.ac.jp" w:date="2019-01-16T13:12:00Z">
        <w:r w:rsidR="00AA182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the selected samples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</w:t>
      </w:r>
      <w:ins w:id="224" w:author="matsuo@ess.sci.osaka-u.ac.jp" w:date="2019-01-16T13:13:00Z">
        <w:r w:rsidR="00AA182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ins w:id="225" w:author="matsuo@ess.sci.osaka-u.ac.jp" w:date="2019-01-16T13:33:00Z">
        <w:r w:rsidR="000470C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selected sam</w:t>
        </w:r>
      </w:ins>
      <w:ins w:id="226" w:author="matsuo@ess.sci.osaka-u.ac.jp" w:date="2019-01-16T13:34:00Z">
        <w:r w:rsidR="000470C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ples </w:t>
        </w:r>
      </w:ins>
      <w:ins w:id="227" w:author="matsuo@ess.sci.osaka-u.ac.jp" w:date="2019-01-16T13:13:00Z">
        <w:r w:rsidR="00AA182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are divided </w:t>
        </w:r>
      </w:ins>
      <w:ins w:id="228" w:author="matsuo@ess.sci.osaka-u.ac.jp" w:date="2019-01-16T13:34:00Z">
        <w:r w:rsidR="000470C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into three </w:t>
        </w:r>
      </w:ins>
      <w:ins w:id="229" w:author="matsuo@ess.sci.osaka-u.ac.jp" w:date="2019-01-16T14:52:00Z">
        <w:r w:rsidR="006A1DB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almost </w:t>
        </w:r>
        <w:r w:rsidR="006A1DB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along t</w:t>
        </w:r>
      </w:ins>
      <w:ins w:id="230" w:author="matsuo@ess.sci.osaka-u.ac.jp" w:date="2019-01-16T13:15:00Z">
        <w:r w:rsidR="00436F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wo </w:t>
        </w:r>
      </w:ins>
      <w:ins w:id="231" w:author="matsuo@ess.sci.osaka-u.ac.jp" w:date="2019-01-16T13:16:00Z">
        <w:r w:rsidR="00436F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boundar</w:t>
        </w:r>
      </w:ins>
      <w:ins w:id="232" w:author="matsuo@ess.sci.osaka-u.ac.jp" w:date="2019-01-16T14:56:00Z">
        <w:r w:rsidR="0094080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y masses</w:t>
        </w:r>
      </w:ins>
      <w:ins w:id="233" w:author="matsuo@ess.sci.osaka-u.ac.jp" w:date="2019-01-16T13:15:00Z">
        <w:r w:rsidR="00436F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of 4 and 20 MJ.</w:t>
        </w:r>
      </w:ins>
      <w:ins w:id="234" w:author="matsuo@ess.sci.osaka-u.ac.jp" w:date="2019-01-16T13:23:00Z">
        <w:r w:rsidR="007D3A4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235" w:author="matsuo@ess.sci.osaka-u.ac.jp" w:date="2019-01-16T15:10:00Z">
        <w:r w:rsidR="0035289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</w:t>
        </w:r>
      </w:ins>
      <w:ins w:id="236" w:author="matsuo@ess.sci.osaka-u.ac.jp" w:date="2019-01-16T15:11:00Z">
        <w:r w:rsidR="00B40C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e three-component </w:t>
        </w:r>
      </w:ins>
      <w:ins w:id="237" w:author="matsuo@ess.sci.osaka-u.ac.jp" w:date="2019-01-16T15:12:00Z">
        <w:r w:rsidR="00B40C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model results from relative paucity of the selected samples in two spec</w:t>
        </w:r>
      </w:ins>
      <w:ins w:id="238" w:author="matsuo@ess.sci.osaka-u.ac.jp" w:date="2019-01-16T15:14:00Z">
        <w:r w:rsidR="00B40C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</w:t>
        </w:r>
      </w:ins>
      <w:ins w:id="239" w:author="matsuo@ess.sci.osaka-u.ac.jp" w:date="2019-01-16T15:12:00Z">
        <w:r w:rsidR="00B40C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fic regions in the diagram of host-star metallicity versus companion mass; the two regions indicate</w:t>
        </w:r>
      </w:ins>
      <w:ins w:id="240" w:author="matsuo@ess.sci.osaka-u.ac.jp" w:date="2019-01-16T15:14:00Z">
        <w:r w:rsidR="00B40C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241" w:author="matsuo@ess.sci.osaka-u.ac.jp" w:date="2019-01-16T15:12:00Z">
        <w:r w:rsidR="00B40C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gas</w:t>
        </w:r>
      </w:ins>
      <w:ins w:id="242" w:author="matsuo@ess.sci.osaka-u.ac.jp" w:date="2019-01-16T15:13:00Z">
        <w:r w:rsidR="00B40C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eous objects </w:t>
        </w:r>
      </w:ins>
      <w:ins w:id="243" w:author="matsuo@ess.sci.osaka-u.ac.jp" w:date="2019-01-16T15:14:00Z">
        <w:r w:rsidR="00B40C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with masses ranging from </w:t>
        </w:r>
      </w:ins>
      <w:ins w:id="244" w:author="matsuo@ess.sci.osaka-u.ac.jp" w:date="2019-01-16T15:15:00Z">
        <w:r w:rsidR="00B40C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20 to 30MJ </w:t>
        </w:r>
      </w:ins>
      <w:ins w:id="245" w:author="matsuo@ess.sci.osaka-u.ac.jp" w:date="2019-01-16T15:32:00Z">
        <w:r w:rsidR="000D33E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around both the metal-rich and -poor stars </w:t>
        </w:r>
      </w:ins>
      <w:ins w:id="246" w:author="matsuo@ess.sci.osaka-u.ac.jp" w:date="2019-01-16T15:15:00Z">
        <w:r w:rsidR="00B40C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and those with masses ranging from 0.1 to 4 MJ</w:t>
        </w:r>
      </w:ins>
      <w:ins w:id="247" w:author="matsuo@ess.sci.osaka-u.ac.jp" w:date="2019-01-16T15:32:00Z">
        <w:r w:rsidR="000D33E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  <w:r w:rsidR="000D33E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around the metal-poor stars</w:t>
        </w:r>
      </w:ins>
      <w:ins w:id="248" w:author="matsuo@ess.sci.osaka-u.ac.jp" w:date="2019-01-16T15:15:00Z">
        <w:r w:rsidR="00B40C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. </w:t>
        </w:r>
      </w:ins>
      <w:ins w:id="249" w:author="matsuo@ess.sci.osaka-u.ac.jp" w:date="2019-01-16T15:38:00Z">
        <w:r w:rsidR="007C2D4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</w:t>
        </w:r>
      </w:ins>
      <w:ins w:id="250" w:author="matsuo@ess.sci.osaka-u.ac.jp" w:date="2019-01-16T15:35:00Z">
        <w:r w:rsidR="007C2D4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he mean metallicity of the stars hosting the gaseous objects more </w:t>
        </w:r>
      </w:ins>
      <w:ins w:id="251" w:author="matsuo@ess.sci.osaka-u.ac.jp" w:date="2019-01-16T15:36:00Z">
        <w:r w:rsidR="007C2D4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with masses from</w:t>
        </w:r>
      </w:ins>
      <w:ins w:id="252" w:author="matsuo@ess.sci.osaka-u.ac.jp" w:date="2019-01-16T15:35:00Z">
        <w:r w:rsidR="007C2D4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253" w:author="matsuo@ess.sci.osaka-u.ac.jp" w:date="2019-01-16T15:36:00Z">
        <w:r w:rsidR="007C2D4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4 to 20 MJ </w:t>
        </w:r>
      </w:ins>
      <w:ins w:id="254" w:author="matsuo@ess.sci.osaka-u.ac.jp" w:date="2019-01-16T15:35:00Z">
        <w:r w:rsidR="007C2D4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is lower than </w:t>
        </w:r>
      </w:ins>
      <w:ins w:id="255" w:author="matsuo@ess.sci.osaka-u.ac.jp" w:date="2019-01-16T15:36:00Z">
        <w:r w:rsidR="007C2D4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that </w:t>
        </w:r>
      </w:ins>
      <w:ins w:id="256" w:author="matsuo@ess.sci.osaka-u.ac.jp" w:date="2019-01-16T15:35:00Z">
        <w:r w:rsidR="007C2D4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of the </w:t>
        </w:r>
      </w:ins>
      <w:ins w:id="257" w:author="matsuo@ess.sci.osaka-u.ac.jp" w:date="2019-01-16T15:36:00Z">
        <w:r w:rsidR="007C2D4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lighter </w:t>
        </w:r>
      </w:ins>
      <w:ins w:id="258" w:author="matsuo@ess.sci.osaka-u.ac.jp" w:date="2019-01-16T15:35:00Z">
        <w:r w:rsidR="007C2D4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samples</w:t>
        </w:r>
      </w:ins>
      <w:ins w:id="259" w:author="matsuo@ess.sci.osaka-u.ac.jp" w:date="2019-01-16T15:38:00Z">
        <w:r w:rsidR="007C2D4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and the mean metallicity </w:t>
        </w:r>
      </w:ins>
      <w:ins w:id="260" w:author="matsuo@ess.sci.osaka-u.ac.jp" w:date="2019-01-16T15:39:00Z">
        <w:r w:rsidR="00A74D5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of the samples more massive than 20 MJ is much lower than </w:t>
        </w:r>
      </w:ins>
      <w:ins w:id="261" w:author="matsuo@ess.sci.osaka-u.ac.jp" w:date="2019-01-16T15:38:00Z">
        <w:r w:rsidR="007C2D4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those of the other two sub-samples</w:t>
        </w:r>
      </w:ins>
      <w:ins w:id="262" w:author="matsuo@ess.sci.osaka-u.ac.jp" w:date="2019-01-16T15:35:00Z">
        <w:r w:rsidR="007C2D4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.</w:t>
        </w:r>
        <w:r w:rsidR="007C2D4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263" w:author="matsuo@ess.sci.osaka-u.ac.jp" w:date="2019-01-16T15:20:00Z">
        <w:r w:rsidR="003E130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Thus, t</w:t>
        </w:r>
      </w:ins>
      <w:ins w:id="264" w:author="matsuo@ess.sci.osaka-u.ac.jp" w:date="2019-01-16T15:02:00Z">
        <w:r w:rsidR="001568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he three-mass regimes exist in the extrasolar gaseous objects discovered so far instead of the two-mass regimes proposed by the previous studies (</w:t>
        </w:r>
        <w:proofErr w:type="spellStart"/>
        <w:r w:rsidR="001568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Ribas</w:t>
        </w:r>
      </w:ins>
      <w:proofErr w:type="spellEnd"/>
      <w:ins w:id="265" w:author="matsuo@ess.sci.osaka-u.ac.jp" w:date="2019-01-16T15:23:00Z">
        <w:r w:rsidR="0074088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&amp; Miralda-</w:t>
        </w:r>
      </w:ins>
      <w:proofErr w:type="spellStart"/>
      <w:ins w:id="266" w:author="matsuo@ess.sci.osaka-u.ac.jp" w:date="2019-01-16T15:02:00Z">
        <w:r w:rsidR="001568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Escude</w:t>
        </w:r>
        <w:proofErr w:type="spellEnd"/>
        <w:r w:rsidR="001568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267" w:author="matsuo@ess.sci.osaka-u.ac.jp" w:date="2019-01-16T15:22:00Z">
        <w:r w:rsidR="003E130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2007</w:t>
        </w:r>
      </w:ins>
      <w:ins w:id="268" w:author="matsuo@ess.sci.osaka-u.ac.jp" w:date="2019-01-16T15:02:00Z">
        <w:r w:rsidR="001568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; Santos et al. 2017; </w:t>
        </w:r>
        <w:proofErr w:type="spellStart"/>
        <w:r w:rsidR="001568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Schlaufman</w:t>
        </w:r>
        <w:proofErr w:type="spellEnd"/>
        <w:r w:rsidR="001568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2018).</w:t>
        </w:r>
      </w:ins>
      <w:ins w:id="269" w:author="matsuo@ess.sci.osaka-u.ac.jp" w:date="2019-01-16T15:07:00Z">
        <w:r w:rsidR="0035289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270" w:author="matsuo@ess.sci.osaka-u.ac.jp" w:date="2019-01-16T15:20:00Z">
        <w:r w:rsidR="003E130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Based on the theoretical studies on the maxim</w:t>
        </w:r>
      </w:ins>
      <w:ins w:id="271" w:author="matsuo@ess.sci.osaka-u.ac.jp" w:date="2019-01-16T15:21:00Z">
        <w:r w:rsidR="003E130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um mass of the core-accreted planet</w:t>
        </w:r>
      </w:ins>
      <w:ins w:id="272" w:author="matsuo@ess.sci.osaka-u.ac.jp" w:date="2019-01-16T15:23:00Z">
        <w:r w:rsidR="0065287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(</w:t>
        </w:r>
      </w:ins>
      <w:ins w:id="273" w:author="matsuo@ess.sci.osaka-u.ac.jp" w:date="2019-01-16T15:24:00Z">
        <w:r w:rsidR="00420A9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e.g., </w:t>
        </w:r>
      </w:ins>
      <w:proofErr w:type="spellStart"/>
      <w:ins w:id="274" w:author="matsuo@ess.sci.osaka-u.ac.jp" w:date="2019-01-16T15:23:00Z">
        <w:r w:rsidR="0065287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Mor</w:t>
        </w:r>
      </w:ins>
      <w:ins w:id="275" w:author="matsuo@ess.sci.osaka-u.ac.jp" w:date="2019-01-16T15:24:00Z">
        <w:r w:rsidR="0065287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dasini</w:t>
        </w:r>
        <w:proofErr w:type="spellEnd"/>
        <w:r w:rsidR="0065287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et al. 2012</w:t>
        </w:r>
      </w:ins>
      <w:ins w:id="276" w:author="matsuo@ess.sci.osaka-u.ac.jp" w:date="2019-01-16T15:23:00Z">
        <w:r w:rsidR="0065287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; </w:t>
        </w:r>
        <w:proofErr w:type="spellStart"/>
        <w:r w:rsidR="0065287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Tanigawa</w:t>
        </w:r>
        <w:proofErr w:type="spellEnd"/>
        <w:r w:rsidR="0065287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&amp; Tanaka 2016)</w:t>
        </w:r>
      </w:ins>
      <w:ins w:id="277" w:author="matsuo@ess.sci.osaka-u.ac.jp" w:date="2019-01-16T15:21:00Z">
        <w:r w:rsidR="003E130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, w</w:t>
        </w:r>
      </w:ins>
      <w:ins w:id="278" w:author="matsuo@ess.sci.osaka-u.ac.jp" w:date="2019-01-16T15:02:00Z">
        <w:r w:rsidR="001568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e </w:t>
        </w:r>
      </w:ins>
      <w:ins w:id="279" w:author="matsuo@ess.sci.osaka-u.ac.jp" w:date="2019-01-16T15:21:00Z">
        <w:r w:rsidR="003E130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redefined the samples lighter than</w:t>
        </w:r>
      </w:ins>
      <w:ins w:id="280" w:author="matsuo@ess.sci.osaka-u.ac.jp" w:date="2019-01-16T15:09:00Z">
        <w:r w:rsidR="0035289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281" w:author="matsuo@ess.sci.osaka-u.ac.jp" w:date="2019-01-16T15:21:00Z">
        <w:r w:rsidR="003E130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20 MJ as planetary-mass objects</w:t>
        </w:r>
      </w:ins>
      <w:ins w:id="282" w:author="matsuo@ess.sci.osaka-u.ac.jp" w:date="2019-01-16T15:24:00Z">
        <w:r w:rsidR="00420A9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and labeled </w:t>
        </w:r>
      </w:ins>
      <w:ins w:id="283" w:author="matsuo@ess.sci.osaka-u.ac.jp" w:date="2019-01-16T15:25:00Z">
        <w:r w:rsidR="00420A9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ins w:id="284" w:author="matsuo@ess.sci.osaka-u.ac.jp" w:date="2019-01-16T15:29:00Z">
        <w:r w:rsidR="0063653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two sub-</w:t>
        </w:r>
      </w:ins>
      <w:ins w:id="285" w:author="matsuo@ess.sci.osaka-u.ac.jp" w:date="2019-01-16T15:25:00Z">
        <w:r w:rsidR="00420A9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samples </w:t>
        </w:r>
      </w:ins>
      <w:ins w:id="286" w:author="matsuo@ess.sci.osaka-u.ac.jp" w:date="2019-01-16T15:27:00Z">
        <w:r w:rsidR="00420A9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with masses from 0.1 to </w:t>
        </w:r>
      </w:ins>
      <w:ins w:id="287" w:author="matsuo@ess.sci.osaka-u.ac.jp" w:date="2019-01-16T15:28:00Z">
        <w:r w:rsidR="00420A9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4</w:t>
        </w:r>
      </w:ins>
      <w:ins w:id="288" w:author="matsuo@ess.sci.osaka-u.ac.jp" w:date="2019-01-16T15:27:00Z">
        <w:r w:rsidR="00420A9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MJ </w:t>
        </w:r>
      </w:ins>
      <w:ins w:id="289" w:author="matsuo@ess.sci.osaka-u.ac.jp" w:date="2019-01-16T15:29:00Z">
        <w:r w:rsidR="0063653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and from 4 to 20 MJ </w:t>
        </w:r>
      </w:ins>
      <w:ins w:id="290" w:author="matsuo@ess.sci.osaka-u.ac.jp" w:date="2019-01-16T15:27:00Z">
        <w:r w:rsidR="00420A9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as ‘intermediate-mass planets’</w:t>
        </w:r>
      </w:ins>
      <w:ins w:id="291" w:author="matsuo@ess.sci.osaka-u.ac.jp" w:date="2019-01-16T15:29:00Z">
        <w:r w:rsidR="0063653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and </w:t>
        </w:r>
      </w:ins>
      <w:ins w:id="292" w:author="matsuo@ess.sci.osaka-u.ac.jp" w:date="2019-01-16T15:30:00Z">
        <w:r w:rsidR="0063653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‘massive planets.’</w:t>
        </w:r>
      </w:ins>
      <w:ins w:id="293" w:author="matsuo@ess.sci.osaka-u.ac.jp" w:date="2019-01-16T15:21:00Z">
        <w:r w:rsidR="003E130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294" w:author="matsuo@ess.sci.osaka-u.ac.jp" w:date="2019-01-16T15:27:00Z">
        <w:r w:rsidR="00420A9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In addition, </w:t>
        </w:r>
      </w:ins>
      <w:ins w:id="295" w:author="matsuo@ess.sci.osaka-u.ac.jp" w:date="2019-01-16T15:29:00Z">
        <w:r w:rsidR="0063653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 sample</w:t>
        </w:r>
      </w:ins>
      <w:ins w:id="296" w:author="matsuo@ess.sci.osaka-u.ac.jp" w:date="2019-01-16T15:30:00Z">
        <w:r w:rsidR="0063653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</w:t>
        </w:r>
      </w:ins>
      <w:ins w:id="297" w:author="matsuo@ess.sci.osaka-u.ac.jp" w:date="2019-01-16T15:28:00Z">
        <w:r w:rsidR="00420A9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298" w:author="matsuo@ess.sci.osaka-u.ac.jp" w:date="2019-01-16T15:30:00Z">
        <w:r w:rsidR="0063653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more massive than </w:t>
        </w:r>
      </w:ins>
      <w:ins w:id="299" w:author="matsuo@ess.sci.osaka-u.ac.jp" w:date="2019-01-16T15:28:00Z">
        <w:r w:rsidR="00C56CD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20 MJ</w:t>
        </w:r>
      </w:ins>
      <w:ins w:id="300" w:author="matsuo@ess.sci.osaka-u.ac.jp" w:date="2019-01-16T15:30:00Z">
        <w:r w:rsidR="0063653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are</w:t>
        </w:r>
      </w:ins>
      <w:ins w:id="301" w:author="matsuo@ess.sci.osaka-u.ac.jp" w:date="2019-01-16T15:31:00Z">
        <w:r w:rsidR="0063653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labeled as ‘brown dwarfs.’ </w:t>
        </w:r>
      </w:ins>
      <w:ins w:id="302" w:author="matsuo@ess.sci.osaka-u.ac.jp" w:date="2019-01-16T15:35:00Z">
        <w:r w:rsidR="007C2D4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Note that </w:t>
        </w:r>
      </w:ins>
      <w:ins w:id="303" w:author="matsuo@ess.sci.osaka-u.ac.jp" w:date="2019-01-16T15:41:00Z">
        <w:r w:rsidR="005370B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 boundary between planetary mass and brown dwarf objects</w:t>
        </w:r>
      </w:ins>
      <w:ins w:id="304" w:author="matsuo@ess.sci.osaka-u.ac.jp" w:date="2019-01-16T15:42:00Z">
        <w:r w:rsidR="005370B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established by the deuterium-burning minimum mass of ~ 10 MJ mentioned in a previous study is seman</w:t>
        </w:r>
      </w:ins>
      <w:ins w:id="305" w:author="matsuo@ess.sci.osaka-u.ac.jp" w:date="2019-01-16T15:43:00Z">
        <w:r w:rsidR="005370B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tic (</w:t>
        </w:r>
      </w:ins>
      <w:proofErr w:type="spellStart"/>
      <w:ins w:id="306" w:author="matsuo@ess.sci.osaka-u.ac.jp" w:date="2019-01-16T15:44:00Z">
        <w:r w:rsidR="005370B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Chabrier</w:t>
        </w:r>
        <w:proofErr w:type="spellEnd"/>
        <w:r w:rsidR="005370B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et al. 2014</w:t>
        </w:r>
      </w:ins>
      <w:ins w:id="307" w:author="matsuo@ess.sci.osaka-u.ac.jp" w:date="2019-01-16T15:43:00Z">
        <w:r w:rsidR="005370B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); this boundary has no physical meaning from the perspective object evolution</w:t>
        </w:r>
      </w:ins>
      <w:ins w:id="308" w:author="matsuo@ess.sci.osaka-u.ac.jp" w:date="2019-01-16T15:44:00Z">
        <w:r w:rsidR="00F2445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. </w:t>
        </w:r>
      </w:ins>
    </w:p>
    <w:p w:rsidR="002F78BC" w:rsidRDefault="00F24453" w:rsidP="00D85F36">
      <w:pPr>
        <w:autoSpaceDE w:val="0"/>
        <w:autoSpaceDN w:val="0"/>
        <w:adjustRightInd w:val="0"/>
        <w:jc w:val="left"/>
        <w:rPr>
          <w:ins w:id="309" w:author="matsuo@ess.sci.osaka-u.ac.jp" w:date="2019-01-16T16:53:00Z"/>
          <w:rFonts w:ascii="Times New Roman" w:hAnsi="Times New Roman" w:cs="Times New Roman"/>
          <w:color w:val="000000"/>
          <w:kern w:val="0"/>
          <w:sz w:val="20"/>
          <w:szCs w:val="20"/>
        </w:rPr>
      </w:pPr>
      <w:ins w:id="310" w:author="matsuo@ess.sci.osaka-u.ac.jp" w:date="2019-01-16T15:44:00Z">
        <w:r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t xml:space="preserve"> </w:t>
        </w:r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  </w:t>
        </w:r>
      </w:ins>
      <w:del w:id="311" w:author="matsuo@ess.sci.osaka-u.ac.jp" w:date="2019-01-16T15:44:00Z">
        <w:r w:rsidR="00D85F36" w:rsidDel="00F2445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The black</w:delText>
        </w:r>
        <w:r w:rsidR="00D85F36" w:rsidDel="00F24453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R="00D85F36" w:rsidDel="00F2445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horizontal dash lines are the borders of planetary masses</w:delText>
        </w:r>
        <w:r w:rsidR="00D85F36" w:rsidDel="00F24453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R="00D85F36" w:rsidDel="00F2445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dividing the samples into three regions, drawn at 4 and</w:delText>
        </w:r>
        <w:r w:rsidR="00D85F36" w:rsidDel="00F24453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R="00D85F36" w:rsidDel="00F2445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20 M</w:delText>
        </w:r>
        <w:r w:rsidR="00D85F36" w:rsidDel="00F24453">
          <w:rPr>
            <w:rFonts w:ascii="Times New Roman" w:hAnsi="Times New Roman" w:cs="Times New Roman"/>
            <w:color w:val="000000"/>
            <w:kern w:val="0"/>
            <w:sz w:val="14"/>
            <w:szCs w:val="14"/>
          </w:rPr>
          <w:delText>J</w:delText>
        </w:r>
        <w:r w:rsidR="00D85F36" w:rsidDel="00F2445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. The black vertical dotted lines and gray regions are the means and standard errors of metallicity</w:delText>
        </w:r>
        <w:r w:rsidR="00D85F36" w:rsidDel="00F2445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. </w:delText>
        </w:r>
        <w:r w:rsidR="00D85F36" w:rsidDel="00F2445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in each mass </w:delText>
        </w:r>
        <w:r w:rsidR="00D85F36" w:rsidDel="00F2445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fi</w:delText>
        </w:r>
        <w:r w:rsidR="00D85F36" w:rsidDel="00F2445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eld. </w:delText>
        </w:r>
        <w:r w:rsidR="00D85F36" w:rsidDel="00F55E8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The mean values are 0.07, -0.01, and</w:delText>
        </w:r>
        <w:r w:rsidR="00D85F36" w:rsidDel="00F55E82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R="00D85F36" w:rsidDel="00F55E8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-0.13 (dex) in the low-, middle-, and high-mass </w:delText>
        </w:r>
        <w:r w:rsidR="00D85F36" w:rsidDel="00F55E8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fi</w:delText>
        </w:r>
        <w:r w:rsidR="00D85F36" w:rsidDel="00F55E8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elds,</w:delText>
        </w:r>
        <w:r w:rsidR="00D85F36" w:rsidDel="00F55E82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R="00D85F36" w:rsidDel="00F55E8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respectively.</w:delText>
        </w:r>
        <w:r w:rsidR="00D85F36" w:rsidDel="00F55E82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</w:del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We </w:t>
      </w:r>
      <w:ins w:id="312" w:author="matsuo@ess.sci.osaka-u.ac.jp" w:date="2019-01-16T15:54:00Z">
        <w:r w:rsidR="0001588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next </w:t>
        </w:r>
      </w:ins>
      <w:del w:id="313" w:author="matsuo@ess.sci.osaka-u.ac.jp" w:date="2019-01-16T15:54:00Z">
        <w:r w:rsidR="00D85F36" w:rsidDel="0001588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also </w:delText>
        </w:r>
      </w:del>
      <w:ins w:id="314" w:author="matsuo@ess.sci.osaka-u.ac.jp" w:date="2019-01-16T15:45:00Z">
        <w:r w:rsidR="00F55E8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investigated</w:t>
        </w:r>
      </w:ins>
      <w:del w:id="315" w:author="matsuo@ess.sci.osaka-u.ac.jp" w:date="2019-01-16T15:45:00Z">
        <w:r w:rsidR="00D85F36" w:rsidDel="00F55E8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ver</w:delText>
        </w:r>
      </w:del>
      <w:del w:id="316" w:author="matsuo@ess.sci.osaka-u.ac.jp" w:date="2019-01-16T15:44:00Z">
        <w:r w:rsidR="00D85F36" w:rsidDel="00F55E8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i</w:delText>
        </w:r>
        <w:r w:rsidR="00D85F36" w:rsidDel="00F55E8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fi</w:delText>
        </w:r>
        <w:r w:rsidR="00D85F36" w:rsidDel="00F55E8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ed</w:delText>
        </w:r>
      </w:del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the eccentricity distributions </w:t>
      </w:r>
      <w:ins w:id="317" w:author="matsuo@ess.sci.osaka-u.ac.jp" w:date="2019-01-16T15:45:00Z">
        <w:r w:rsidR="00F55E8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of </w:t>
        </w:r>
      </w:ins>
      <w:ins w:id="318" w:author="matsuo@ess.sci.osaka-u.ac.jp" w:date="2019-01-16T15:54:00Z">
        <w:r w:rsidR="000A0CB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 brown</w:t>
        </w:r>
        <w:r w:rsidR="004610C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  <w:r w:rsidR="000A0CB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dwarfs</w:t>
        </w:r>
        <w:r w:rsidR="004610C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, massive planets, and intermediate-mass planets</w:t>
        </w:r>
        <w:r w:rsidR="000A0CB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>in</w:t>
      </w:r>
      <w:r w:rsidR="00D85F36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>both</w:t>
      </w:r>
      <w:ins w:id="319" w:author="matsuo@ess.sci.osaka-u.ac.jp" w:date="2019-01-16T15:45:00Z">
        <w:r w:rsidR="00F55E8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the</w:t>
        </w:r>
      </w:ins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metal-rich and -poor regions</w:t>
      </w:r>
      <w:ins w:id="320" w:author="matsuo@ess.sci.osaka-u.ac.jp" w:date="2019-01-16T15:55:00Z">
        <w:r w:rsidR="0001588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, respectively</w:t>
        </w:r>
      </w:ins>
      <w:del w:id="321" w:author="matsuo@ess.sci.osaka-u.ac.jp" w:date="2019-01-16T15:54:00Z">
        <w:r w:rsidR="00D85F36" w:rsidDel="000A0CB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, where the planetary masses are divided into three </w:delText>
        </w:r>
        <w:r w:rsidR="00D85F36" w:rsidDel="000A0CB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fi</w:delText>
        </w:r>
        <w:r w:rsidR="00D85F36" w:rsidDel="000A0CB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elds</w:delText>
        </w:r>
      </w:del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>. The</w:t>
      </w:r>
      <w:ins w:id="322" w:author="matsuo@ess.sci.osaka-u.ac.jp" w:date="2019-01-16T15:55:00Z">
        <w:r w:rsidR="003425D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upper panel</w:t>
        </w:r>
      </w:ins>
      <w:ins w:id="323" w:author="matsuo@ess.sci.osaka-u.ac.jp" w:date="2019-01-16T15:57:00Z">
        <w:r w:rsidR="00F610C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</w:t>
        </w:r>
      </w:ins>
      <w:del w:id="324" w:author="matsuo@ess.sci.osaka-u.ac.jp" w:date="2019-01-16T15:55:00Z">
        <w:r w:rsidR="00D85F36" w:rsidDel="003425D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tops</w:delText>
        </w:r>
      </w:del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of</w:t>
      </w:r>
      <w:r w:rsidR="00D85F36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Figure </w:t>
      </w:r>
      <w:r w:rsidR="00D85F36">
        <w:rPr>
          <w:rFonts w:ascii="Times New Roman" w:hAnsi="Times New Roman" w:cs="Times New Roman"/>
          <w:color w:val="0000FF"/>
          <w:kern w:val="0"/>
          <w:sz w:val="20"/>
          <w:szCs w:val="20"/>
        </w:rPr>
        <w:t>5</w:t>
      </w:r>
      <w:del w:id="325" w:author="matsuo@ess.sci.osaka-u.ac.jp" w:date="2019-01-16T15:55:00Z">
        <w:r w:rsidR="00D85F36" w:rsidDel="00580611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 xml:space="preserve"> </w:delText>
        </w:r>
      </w:del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are scatter</w:t>
      </w:r>
      <w:ins w:id="326" w:author="matsuo@ess.sci.osaka-u.ac.jp" w:date="2019-01-16T15:58:00Z">
        <w:r w:rsidR="00F610C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plot</w:t>
        </w:r>
      </w:ins>
      <w:del w:id="327" w:author="matsuo@ess.sci.osaka-u.ac.jp" w:date="2019-01-16T15:58:00Z">
        <w:r w:rsidR="00D85F36" w:rsidDel="00F610C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map</w:delText>
        </w:r>
      </w:del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 of </w:t>
      </w:r>
      <w:ins w:id="328" w:author="matsuo@ess.sci.osaka-u.ac.jp" w:date="2019-01-16T15:58:00Z">
        <w:r w:rsidR="00F610C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selected </w:t>
        </w:r>
      </w:ins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samples </w:t>
      </w:r>
      <w:ins w:id="329" w:author="matsuo@ess.sci.osaka-u.ac.jp" w:date="2019-01-16T15:59:00Z">
        <w:r w:rsidR="00F610C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in</w:t>
        </w:r>
      </w:ins>
      <w:del w:id="330" w:author="matsuo@ess.sci.osaka-u.ac.jp" w:date="2019-01-16T15:59:00Z">
        <w:r w:rsidR="00D85F36" w:rsidDel="00F610C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on</w:delText>
        </w:r>
      </w:del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ins w:id="331" w:author="matsuo@ess.sci.osaka-u.ac.jp" w:date="2019-01-16T16:03:00Z">
        <w:r w:rsidR="002D388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diagram of </w:t>
        </w:r>
      </w:ins>
      <w:del w:id="332" w:author="matsuo@ess.sci.osaka-u.ac.jp" w:date="2019-01-16T16:04:00Z">
        <w:r w:rsidR="00D85F36" w:rsidDel="002D388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the </w:delText>
        </w:r>
      </w:del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>eccentricity</w:t>
      </w:r>
      <w:r w:rsidR="00D85F36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ins w:id="333" w:author="matsuo@ess.sci.osaka-u.ac.jp" w:date="2019-01-16T15:59:00Z">
        <w:r w:rsidR="00F610C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versus</w:t>
        </w:r>
      </w:ins>
      <w:del w:id="334" w:author="matsuo@ess.sci.osaka-u.ac.jp" w:date="2019-01-16T15:59:00Z">
        <w:r w:rsidR="00D85F36" w:rsidDel="00F610C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and</w:delText>
        </w:r>
      </w:del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del w:id="335" w:author="matsuo@ess.sci.osaka-u.ac.jp" w:date="2019-01-16T16:04:00Z">
        <w:r w:rsidR="00D85F36" w:rsidDel="002D388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lower limit</w:delText>
        </w:r>
      </w:del>
      <w:ins w:id="336" w:author="matsuo@ess.sci.osaka-u.ac.jp" w:date="2019-01-16T16:04:00Z">
        <w:r w:rsidR="002D388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companion mass</w:t>
        </w:r>
      </w:ins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del w:id="337" w:author="matsuo@ess.sci.osaka-u.ac.jp" w:date="2019-01-16T15:59:00Z">
        <w:r w:rsidR="00D85F36" w:rsidDel="00F610C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of companion mass </w:delText>
        </w:r>
      </w:del>
      <w:del w:id="338" w:author="matsuo@ess.sci.osaka-u.ac.jp" w:date="2019-01-16T16:04:00Z">
        <w:r w:rsidR="00D85F36" w:rsidDel="002D388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plane </w:delText>
        </w:r>
      </w:del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in </w:t>
      </w:r>
      <w:ins w:id="339" w:author="matsuo@ess.sci.osaka-u.ac.jp" w:date="2019-01-16T16:05:00Z">
        <w:r w:rsidR="00CD209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</w:t>
        </w:r>
      </w:ins>
      <w:del w:id="340" w:author="matsuo@ess.sci.osaka-u.ac.jp" w:date="2019-01-16T16:05:00Z">
        <w:r w:rsidR="00D85F36" w:rsidDel="00CD209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each</w:delText>
        </w:r>
      </w:del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metal</w:t>
      </w:r>
      <w:ins w:id="341" w:author="matsuo@ess.sci.osaka-u.ac.jp" w:date="2019-01-16T16:05:00Z">
        <w:r w:rsidR="00CD209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-rich and -poor</w:t>
        </w:r>
      </w:ins>
      <w:r w:rsidR="00D85F36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>region</w:t>
      </w:r>
      <w:ins w:id="342" w:author="matsuo@ess.sci.osaka-u.ac.jp" w:date="2019-01-16T16:05:00Z">
        <w:r w:rsidR="00CD209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</w:t>
        </w:r>
      </w:ins>
      <w:del w:id="343" w:author="matsuo@ess.sci.osaka-u.ac.jp" w:date="2019-01-16T16:05:00Z">
        <w:r w:rsidR="00D85F36" w:rsidDel="00CD209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</w:delText>
        </w:r>
      </w:del>
      <w:ins w:id="344" w:author="matsuo@ess.sci.osaka-u.ac.jp" w:date="2019-01-16T16:08:00Z">
        <w:r w:rsidR="00314E8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.</w:t>
        </w:r>
      </w:ins>
      <w:ins w:id="345" w:author="matsuo@ess.sci.osaka-u.ac.jp" w:date="2019-01-16T16:05:00Z">
        <w:r w:rsidR="007221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346" w:author="matsuo@ess.sci.osaka-u.ac.jp" w:date="2019-01-16T16:08:00Z">
        <w:r w:rsidR="00314E8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</w:t>
        </w:r>
      </w:ins>
      <w:ins w:id="347" w:author="matsuo@ess.sci.osaka-u.ac.jp" w:date="2019-01-16T16:05:00Z">
        <w:r w:rsidR="007221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he </w:t>
        </w:r>
      </w:ins>
      <w:ins w:id="348" w:author="matsuo@ess.sci.osaka-u.ac.jp" w:date="2019-01-16T16:06:00Z">
        <w:r w:rsidR="007221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bottom panels</w:t>
        </w:r>
      </w:ins>
      <w:del w:id="349" w:author="matsuo@ess.sci.osaka-u.ac.jp" w:date="2019-01-16T16:05:00Z">
        <w:r w:rsidR="00D85F36" w:rsidDel="00CD209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after classi_cation of planetary distribution with</w:delText>
        </w:r>
        <w:r w:rsidR="00D85F36" w:rsidDel="00CD2097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R="00D85F36" w:rsidDel="00CD209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the mass boundaries obtained from GMM</w:delText>
        </w:r>
      </w:del>
      <w:ins w:id="350" w:author="matsuo@ess.sci.osaka-u.ac.jp" w:date="2019-01-16T16:06:00Z">
        <w:r w:rsidR="007221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del w:id="351" w:author="matsuo@ess.sci.osaka-u.ac.jp" w:date="2019-01-16T16:06:00Z">
        <w:r w:rsidR="00D85F36" w:rsidDel="007221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. The bottoms </w:delText>
        </w:r>
      </w:del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are the </w:t>
      </w:r>
      <w:del w:id="352" w:author="matsuo@ess.sci.osaka-u.ac.jp" w:date="2019-01-16T16:06:00Z">
        <w:r w:rsidR="00D85F36" w:rsidDel="007221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cumulativ</w:delText>
        </w:r>
      </w:del>
      <w:ins w:id="353" w:author="matsuo@ess.sci.osaka-u.ac.jp" w:date="2019-01-16T16:06:00Z">
        <w:r w:rsidR="007221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cumulative fraction</w:t>
        </w:r>
        <w:r w:rsidR="00F8784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</w:t>
        </w:r>
      </w:ins>
      <w:del w:id="354" w:author="matsuo@ess.sci.osaka-u.ac.jp" w:date="2019-01-16T16:06:00Z">
        <w:r w:rsidR="00D85F36" w:rsidDel="0072212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e maps</w:delText>
        </w:r>
      </w:del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of the eccentricit</w:t>
      </w:r>
      <w:ins w:id="355" w:author="matsuo@ess.sci.osaka-u.ac.jp" w:date="2019-01-16T16:11:00Z">
        <w:r w:rsidR="00160EA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ies</w:t>
        </w:r>
      </w:ins>
      <w:del w:id="356" w:author="matsuo@ess.sci.osaka-u.ac.jp" w:date="2019-01-16T16:11:00Z">
        <w:r w:rsidR="00D85F36" w:rsidDel="00160EA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y</w:delText>
        </w:r>
      </w:del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ins w:id="357" w:author="matsuo@ess.sci.osaka-u.ac.jp" w:date="2019-01-16T16:07:00Z">
        <w:r w:rsidR="000C131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for the three populations </w:t>
        </w:r>
      </w:ins>
      <w:ins w:id="358" w:author="matsuo@ess.sci.osaka-u.ac.jp" w:date="2019-01-16T16:08:00Z">
        <w:r w:rsidR="00A94BF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orbiting </w:t>
        </w:r>
        <w:r w:rsidR="000C131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 metal-rich and -poor stars</w:t>
        </w:r>
        <w:r w:rsidR="00AC12E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, respectively</w:t>
        </w:r>
      </w:ins>
      <w:del w:id="359" w:author="matsuo@ess.sci.osaka-u.ac.jp" w:date="2019-01-16T16:08:00Z">
        <w:r w:rsidR="00D85F36" w:rsidDel="000C131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in</w:delText>
        </w:r>
        <w:r w:rsidR="00D85F36" w:rsidDel="000C131A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</w:del>
      <w:del w:id="360" w:author="matsuo@ess.sci.osaka-u.ac.jp" w:date="2019-01-16T16:07:00Z">
        <w:r w:rsidR="00D85F36" w:rsidDel="000C131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each region</w:delText>
        </w:r>
        <w:r w:rsidR="00D85F36" w:rsidDel="00F8784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and cluster</w:delText>
        </w:r>
      </w:del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</w:t>
      </w:r>
      <w:ins w:id="361" w:author="matsuo@ess.sci.osaka-u.ac.jp" w:date="2019-01-16T16:51:00Z">
        <w:r w:rsidR="002F78B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ins w:id="362" w:author="matsuo@ess.sci.osaka-u.ac.jp" w:date="2019-01-16T16:53:00Z">
        <w:r w:rsidR="002F78B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observational result</w:t>
        </w:r>
      </w:ins>
      <w:ins w:id="363" w:author="matsuo@ess.sci.osaka-u.ac.jp" w:date="2019-01-16T16:51:00Z">
        <w:r w:rsidR="002F78B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common to </w:t>
        </w:r>
      </w:ins>
      <w:ins w:id="364" w:author="matsuo@ess.sci.osaka-u.ac.jp" w:date="2019-01-16T16:52:00Z">
        <w:r w:rsidR="002F78B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selected samples </w:t>
        </w:r>
      </w:ins>
      <w:ins w:id="365" w:author="matsuo@ess.sci.osaka-u.ac.jp" w:date="2019-01-16T16:51:00Z">
        <w:r w:rsidR="002F78B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orbiting</w:t>
        </w:r>
      </w:ins>
      <w:ins w:id="366" w:author="matsuo@ess.sci.osaka-u.ac.jp" w:date="2019-01-16T16:52:00Z">
        <w:r w:rsidR="002F78B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367" w:author="matsuo@ess.sci.osaka-u.ac.jp" w:date="2019-01-16T16:51:00Z">
        <w:r w:rsidR="002F78B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metal-rich and -poor stars </w:t>
        </w:r>
      </w:ins>
      <w:ins w:id="368" w:author="matsuo@ess.sci.osaka-u.ac.jp" w:date="2019-01-16T16:52:00Z">
        <w:r w:rsidR="002F78B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is that, w</w:t>
        </w:r>
      </w:ins>
      <w:ins w:id="369" w:author="matsuo@ess.sci.osaka-u.ac.jp" w:date="2019-01-16T16:14:00Z">
        <w:r w:rsidR="00EA517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hile t</w:t>
        </w:r>
      </w:ins>
      <w:ins w:id="370" w:author="matsuo@ess.sci.osaka-u.ac.jp" w:date="2019-01-16T16:12:00Z">
        <w:r w:rsidR="00160EA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he eccentric</w:t>
        </w:r>
      </w:ins>
      <w:ins w:id="371" w:author="matsuo@ess.sci.osaka-u.ac.jp" w:date="2019-01-16T16:13:00Z">
        <w:r w:rsidR="00160EA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ities of t</w:t>
        </w:r>
      </w:ins>
      <w:del w:id="372" w:author="matsuo@ess.sci.osaka-u.ac.jp" w:date="2019-01-16T16:13:00Z">
        <w:r w:rsidR="00D85F36" w:rsidDel="00160EA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</w:delText>
        </w:r>
      </w:del>
      <w:r w:rsidR="00D85F36">
        <w:rPr>
          <w:rFonts w:ascii="Times New Roman" w:hAnsi="Times New Roman" w:cs="Times New Roman"/>
          <w:color w:val="000000"/>
          <w:kern w:val="0"/>
          <w:sz w:val="20"/>
          <w:szCs w:val="20"/>
        </w:rPr>
        <w:t>he</w:t>
      </w:r>
      <w:ins w:id="373" w:author="matsuo@ess.sci.osaka-u.ac.jp" w:date="2019-01-16T16:12:00Z">
        <w:r w:rsidR="00160EA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brown dwarfs</w:t>
        </w:r>
      </w:ins>
      <w:ins w:id="374" w:author="matsuo@ess.sci.osaka-u.ac.jp" w:date="2019-01-16T16:50:00Z">
        <w:r w:rsidR="00FB38E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375" w:author="matsuo@ess.sci.osaka-u.ac.jp" w:date="2019-01-16T16:12:00Z">
        <w:r w:rsidR="00160EA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uniformly </w:t>
        </w:r>
      </w:ins>
      <w:ins w:id="376" w:author="matsuo@ess.sci.osaka-u.ac.jp" w:date="2019-01-16T16:13:00Z">
        <w:r w:rsidR="00160EA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distribute </w:t>
        </w:r>
      </w:ins>
      <w:ins w:id="377" w:author="matsuo@ess.sci.osaka-u.ac.jp" w:date="2019-01-16T16:14:00Z">
        <w:r w:rsidR="00EA517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from 0 to 1, </w:t>
        </w:r>
      </w:ins>
      <w:ins w:id="378" w:author="matsuo@ess.sci.osaka-u.ac.jp" w:date="2019-01-16T16:15:00Z">
        <w:r w:rsidR="001F5EB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about 80% of </w:t>
        </w:r>
      </w:ins>
      <w:ins w:id="379" w:author="matsuo@ess.sci.osaka-u.ac.jp" w:date="2019-01-16T16:14:00Z">
        <w:r w:rsidR="00EA517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 intermediate-mass planets ha</w:t>
        </w:r>
      </w:ins>
      <w:ins w:id="380" w:author="matsuo@ess.sci.osaka-u.ac.jp" w:date="2019-01-16T16:16:00Z">
        <w:r w:rsidR="001F5EB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ve </w:t>
        </w:r>
      </w:ins>
      <w:ins w:id="381" w:author="matsuo@ess.sci.osaka-u.ac.jp" w:date="2019-01-16T16:15:00Z">
        <w:r w:rsidR="001F5EB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eccentricities smalle</w:t>
        </w:r>
      </w:ins>
      <w:ins w:id="382" w:author="matsuo@ess.sci.osaka-u.ac.jp" w:date="2019-01-16T16:16:00Z">
        <w:r w:rsidR="001F5EB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r than 0.3</w:t>
        </w:r>
      </w:ins>
      <w:ins w:id="383" w:author="matsuo@ess.sci.osaka-u.ac.jp" w:date="2019-01-16T16:18:00Z">
        <w:r w:rsidR="0043019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. </w:t>
        </w:r>
      </w:ins>
      <w:ins w:id="384" w:author="matsuo@ess.sci.osaka-u.ac.jp" w:date="2019-01-16T16:52:00Z">
        <w:r w:rsidR="002F78B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In contrast</w:t>
        </w:r>
      </w:ins>
      <w:ins w:id="385" w:author="matsuo@ess.sci.osaka-u.ac.jp" w:date="2019-01-16T16:48:00Z">
        <w:r w:rsidR="00A6671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, </w:t>
        </w:r>
      </w:ins>
      <w:ins w:id="386" w:author="matsuo@ess.sci.osaka-u.ac.jp" w:date="2019-01-16T16:54:00Z">
        <w:r w:rsidR="009B08F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 eccentricity distribution</w:t>
        </w:r>
      </w:ins>
      <w:ins w:id="387" w:author="matsuo@ess.sci.osaka-u.ac.jp" w:date="2019-01-16T16:55:00Z">
        <w:r w:rsidR="009B08F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</w:t>
        </w:r>
      </w:ins>
      <w:ins w:id="388" w:author="matsuo@ess.sci.osaka-u.ac.jp" w:date="2019-01-16T16:54:00Z">
        <w:r w:rsidR="009B08F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of </w:t>
        </w:r>
      </w:ins>
      <w:ins w:id="389" w:author="matsuo@ess.sci.osaka-u.ac.jp" w:date="2019-01-16T16:48:00Z">
        <w:r w:rsidR="00A6671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 massive planets</w:t>
        </w:r>
        <w:r w:rsidR="00A6671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390" w:author="matsuo@ess.sci.osaka-u.ac.jp" w:date="2019-01-16T16:55:00Z">
        <w:r w:rsidR="009B08F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in the </w:t>
        </w:r>
      </w:ins>
      <w:ins w:id="391" w:author="matsuo@ess.sci.osaka-u.ac.jp" w:date="2019-01-16T16:56:00Z">
        <w:r w:rsidR="009B08F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metal-rich and -poor regions</w:t>
        </w:r>
      </w:ins>
      <w:ins w:id="392" w:author="matsuo@ess.sci.osaka-u.ac.jp" w:date="2019-01-16T16:54:00Z">
        <w:r w:rsidR="009B08F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393" w:author="matsuo@ess.sci.osaka-u.ac.jp" w:date="2019-01-16T16:55:00Z">
        <w:r w:rsidR="009B08F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are largely different; </w:t>
        </w:r>
      </w:ins>
      <w:ins w:id="394" w:author="matsuo@ess.sci.osaka-u.ac.jp" w:date="2019-01-16T16:59:00Z">
        <w:r w:rsidR="00F63A3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while </w:t>
        </w:r>
      </w:ins>
      <w:ins w:id="395" w:author="matsuo@ess.sci.osaka-u.ac.jp" w:date="2019-01-16T16:58:00Z">
        <w:r w:rsidR="0055650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cumulative fraction of the eccentricities for </w:t>
        </w:r>
      </w:ins>
      <w:ins w:id="396" w:author="matsuo@ess.sci.osaka-u.ac.jp" w:date="2019-01-16T16:57:00Z">
        <w:r w:rsidR="0055650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massive planets orbiting </w:t>
        </w:r>
      </w:ins>
      <w:ins w:id="397" w:author="matsuo@ess.sci.osaka-u.ac.jp" w:date="2019-01-16T16:55:00Z">
        <w:r w:rsidR="009B08F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ins w:id="398" w:author="matsuo@ess.sci.osaka-u.ac.jp" w:date="2019-01-16T16:57:00Z">
        <w:r w:rsidR="0055650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metal-rich stars</w:t>
        </w:r>
      </w:ins>
      <w:ins w:id="399" w:author="matsuo@ess.sci.osaka-u.ac.jp" w:date="2019-01-16T16:55:00Z">
        <w:r w:rsidR="009B08F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400" w:author="matsuo@ess.sci.osaka-u.ac.jp" w:date="2019-01-16T16:58:00Z">
        <w:r w:rsidR="0055650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is close to </w:t>
        </w:r>
      </w:ins>
      <w:ins w:id="401" w:author="matsuo@ess.sci.osaka-u.ac.jp" w:date="2019-01-16T16:59:00Z">
        <w:r w:rsidR="00F63A3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that of the brown dwarf,</w:t>
        </w:r>
      </w:ins>
      <w:ins w:id="402" w:author="matsuo@ess.sci.osaka-u.ac.jp" w:date="2019-01-16T17:00:00Z">
        <w:r w:rsidR="00F63A3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that of the metal-poor massive planets is consistent with </w:t>
        </w:r>
      </w:ins>
      <w:ins w:id="403" w:author="matsuo@ess.sci.osaka-u.ac.jp" w:date="2019-01-16T17:01:00Z">
        <w:r w:rsidR="00F63A3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that of the intermediate-mass planets.</w:t>
        </w:r>
      </w:ins>
      <w:ins w:id="404" w:author="matsuo@ess.sci.osaka-u.ac.jp" w:date="2019-01-16T16:59:00Z">
        <w:r w:rsidR="00F63A3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405" w:author="matsuo@ess.sci.osaka-u.ac.jp" w:date="2019-01-16T17:04:00Z">
        <w:r w:rsidR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In fact, as shown in Figure 6</w:t>
        </w:r>
      </w:ins>
      <w:ins w:id="406" w:author="matsuo@ess.sci.osaka-u.ac.jp" w:date="2019-01-16T17:05:00Z">
        <w:r w:rsidR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, the </w:t>
        </w:r>
        <w:r w:rsidR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lastRenderedPageBreak/>
          <w:t>mean eccentricity of the massive planets decreases as the</w:t>
        </w:r>
      </w:ins>
      <w:ins w:id="407" w:author="matsuo@ess.sci.osaka-u.ac.jp" w:date="2019-01-16T17:06:00Z">
        <w:r w:rsidR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metallicity of </w:t>
        </w:r>
      </w:ins>
      <w:ins w:id="408" w:author="matsuo@ess.sci.osaka-u.ac.jp" w:date="2019-01-16T17:05:00Z">
        <w:r w:rsidR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host star </w:t>
        </w:r>
      </w:ins>
      <w:ins w:id="409" w:author="matsuo@ess.sci.osaka-u.ac.jp" w:date="2019-01-16T17:06:00Z">
        <w:r w:rsidR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decreases. </w:t>
        </w:r>
      </w:ins>
      <w:ins w:id="410" w:author="matsuo@ess.sci.osaka-u.ac.jp" w:date="2019-01-16T17:08:00Z">
        <w:r w:rsidR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Thus, the </w:t>
        </w:r>
      </w:ins>
      <w:ins w:id="411" w:author="matsuo@ess.sci.osaka-u.ac.jp" w:date="2019-01-16T17:09:00Z">
        <w:r w:rsidR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eccentricity distribution</w:t>
        </w:r>
      </w:ins>
      <w:ins w:id="412" w:author="matsuo@ess.sci.osaka-u.ac.jp" w:date="2019-01-16T17:11:00Z">
        <w:r w:rsidR="002A6A5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s </w:t>
        </w:r>
      </w:ins>
      <w:ins w:id="413" w:author="matsuo@ess.sci.osaka-u.ac.jp" w:date="2019-01-16T17:13:00Z">
        <w:r w:rsidR="002A199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also </w:t>
        </w:r>
      </w:ins>
      <w:ins w:id="414" w:author="matsuo@ess.sci.osaka-u.ac.jp" w:date="2019-01-16T17:11:00Z">
        <w:r w:rsidR="002A6A5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support the three-mass regimes of the extra</w:t>
        </w:r>
      </w:ins>
      <w:ins w:id="415" w:author="matsuo@ess.sci.osaka-u.ac.jp" w:date="2019-01-16T17:12:00Z">
        <w:r w:rsidR="002A6A5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solar gaseous objects</w:t>
        </w:r>
      </w:ins>
      <w:ins w:id="416" w:author="matsuo@ess.sci.osaka-u.ac.jp" w:date="2019-01-16T17:11:00Z">
        <w:r w:rsidR="002A6A5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.</w:t>
        </w:r>
      </w:ins>
      <w:ins w:id="417" w:author="matsuo@ess.sci.osaka-u.ac.jp" w:date="2019-01-16T17:09:00Z">
        <w:r w:rsidR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</w:p>
    <w:p w:rsidR="002F78BC" w:rsidRDefault="000E34F1" w:rsidP="00D85F36">
      <w:pPr>
        <w:autoSpaceDE w:val="0"/>
        <w:autoSpaceDN w:val="0"/>
        <w:adjustRightInd w:val="0"/>
        <w:jc w:val="left"/>
        <w:rPr>
          <w:ins w:id="418" w:author="matsuo@ess.sci.osaka-u.ac.jp" w:date="2019-01-16T17:12:00Z"/>
          <w:rFonts w:ascii="Times New Roman" w:hAnsi="Times New Roman" w:cs="Times New Roman"/>
          <w:color w:val="000000"/>
          <w:kern w:val="0"/>
          <w:sz w:val="20"/>
          <w:szCs w:val="20"/>
        </w:rPr>
      </w:pPr>
      <w:ins w:id="419" w:author="matsuo@ess.sci.osaka-u.ac.jp" w:date="2019-01-16T17:12:00Z">
        <w:r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t>-</w:t>
        </w:r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--</w:t>
        </w:r>
      </w:ins>
    </w:p>
    <w:p w:rsidR="000E34F1" w:rsidRDefault="000E34F1" w:rsidP="00D85F36">
      <w:pPr>
        <w:autoSpaceDE w:val="0"/>
        <w:autoSpaceDN w:val="0"/>
        <w:adjustRightInd w:val="0"/>
        <w:jc w:val="left"/>
        <w:rPr>
          <w:ins w:id="420" w:author="matsuo@ess.sci.osaka-u.ac.jp" w:date="2019-01-16T17:12:00Z"/>
          <w:rFonts w:ascii="Times New Roman" w:hAnsi="Times New Roman" w:cs="Times New Roman" w:hint="eastAsia"/>
          <w:color w:val="000000"/>
          <w:kern w:val="0"/>
          <w:sz w:val="20"/>
          <w:szCs w:val="20"/>
        </w:rPr>
      </w:pPr>
      <w:ins w:id="421" w:author="matsuo@ess.sci.osaka-u.ac.jp" w:date="2019-01-16T17:12:00Z">
        <w:r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t>以下は、メモで残しています。</w:t>
        </w:r>
      </w:ins>
    </w:p>
    <w:p w:rsidR="000E34F1" w:rsidRDefault="000E34F1" w:rsidP="00D85F36">
      <w:pPr>
        <w:autoSpaceDE w:val="0"/>
        <w:autoSpaceDN w:val="0"/>
        <w:adjustRightInd w:val="0"/>
        <w:jc w:val="left"/>
        <w:rPr>
          <w:ins w:id="422" w:author="matsuo@ess.sci.osaka-u.ac.jp" w:date="2019-01-16T16:53:00Z"/>
          <w:rFonts w:ascii="Times New Roman" w:hAnsi="Times New Roman" w:cs="Times New Roman" w:hint="eastAsia"/>
          <w:color w:val="000000"/>
          <w:kern w:val="0"/>
          <w:sz w:val="20"/>
          <w:szCs w:val="20"/>
        </w:rPr>
      </w:pPr>
    </w:p>
    <w:p w:rsidR="00160EAC" w:rsidRDefault="0043019C" w:rsidP="00D85F36">
      <w:pPr>
        <w:autoSpaceDE w:val="0"/>
        <w:autoSpaceDN w:val="0"/>
        <w:adjustRightInd w:val="0"/>
        <w:jc w:val="left"/>
        <w:rPr>
          <w:ins w:id="423" w:author="matsuo@ess.sci.osaka-u.ac.jp" w:date="2019-01-16T16:12:00Z"/>
          <w:rFonts w:ascii="Times New Roman" w:hAnsi="Times New Roman" w:cs="Times New Roman"/>
          <w:color w:val="000000"/>
          <w:kern w:val="0"/>
          <w:sz w:val="20"/>
          <w:szCs w:val="20"/>
        </w:rPr>
      </w:pPr>
      <w:ins w:id="424" w:author="matsuo@ess.sci.osaka-u.ac.jp" w:date="2019-01-16T16:19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Note that </w:t>
        </w:r>
      </w:ins>
      <w:ins w:id="425" w:author="matsuo@ess.sci.osaka-u.ac.jp" w:date="2019-01-16T16:20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cumulative fraction of </w:t>
        </w:r>
      </w:ins>
      <w:ins w:id="426" w:author="matsuo@ess.sci.osaka-u.ac.jp" w:date="2019-01-16T16:25:00Z">
        <w:r w:rsidR="00B7391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eccentricities </w:t>
        </w:r>
      </w:ins>
      <w:ins w:id="427" w:author="matsuo@ess.sci.osaka-u.ac.jp" w:date="2019-01-16T16:24:00Z">
        <w:r w:rsidR="00B7391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for </w:t>
        </w:r>
      </w:ins>
      <w:ins w:id="428" w:author="matsuo@ess.sci.osaka-u.ac.jp" w:date="2019-01-16T16:19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</w:t>
        </w:r>
      </w:ins>
      <w:ins w:id="429" w:author="matsuo@ess.sci.osaka-u.ac.jp" w:date="2019-01-16T16:18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he intermediate</w:t>
        </w:r>
      </w:ins>
      <w:ins w:id="430" w:author="matsuo@ess.sci.osaka-u.ac.jp" w:date="2019-01-16T16:19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-mass</w:t>
        </w:r>
      </w:ins>
      <w:ins w:id="431" w:author="matsuo@ess.sci.osaka-u.ac.jp" w:date="2019-01-16T16:18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plane</w:t>
        </w:r>
      </w:ins>
      <w:ins w:id="432" w:author="matsuo@ess.sci.osaka-u.ac.jp" w:date="2019-01-16T16:19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ts </w:t>
        </w:r>
      </w:ins>
      <w:ins w:id="433" w:author="matsuo@ess.sci.osaka-u.ac.jp" w:date="2019-01-16T16:21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orbiting</w:t>
        </w:r>
      </w:ins>
      <w:ins w:id="434" w:author="matsuo@ess.sci.osaka-u.ac.jp" w:date="2019-01-16T16:20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the </w:t>
        </w:r>
      </w:ins>
      <w:ins w:id="435" w:author="matsuo@ess.sci.osaka-u.ac.jp" w:date="2019-01-16T16:21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metal-rich stars </w:t>
        </w:r>
      </w:ins>
      <w:ins w:id="436" w:author="matsuo@ess.sci.osaka-u.ac.jp" w:date="2019-01-16T16:20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is </w:t>
        </w:r>
      </w:ins>
      <w:ins w:id="437" w:author="matsuo@ess.sci.osaka-u.ac.jp" w:date="2019-01-16T16:28:00Z">
        <w:r w:rsidR="006E1DA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largely </w:t>
        </w:r>
      </w:ins>
      <w:ins w:id="438" w:author="matsuo@ess.sci.osaka-u.ac.jp" w:date="2019-01-16T16:20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affected </w:t>
        </w:r>
      </w:ins>
      <w:ins w:id="439" w:author="matsuo@ess.sci.osaka-u.ac.jp" w:date="2019-01-16T16:21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by the inner planets</w:t>
        </w:r>
      </w:ins>
      <w:ins w:id="440" w:author="matsuo@ess.sci.osaka-u.ac.jp" w:date="2019-01-16T16:26:00Z">
        <w:r w:rsidR="00B7391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with circular orbits</w:t>
        </w:r>
        <w:r w:rsidR="00D6240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that</w:t>
        </w:r>
      </w:ins>
      <w:ins w:id="441" w:author="matsuo@ess.sci.osaka-u.ac.jp" w:date="2019-01-16T16:27:00Z">
        <w:r w:rsidR="00D6240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arise from</w:t>
        </w:r>
      </w:ins>
      <w:ins w:id="442" w:author="matsuo@ess.sci.osaka-u.ac.jp" w:date="2019-01-16T16:16:00Z">
        <w:r w:rsidR="001F5EB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443" w:author="matsuo@ess.sci.osaka-u.ac.jp" w:date="2019-01-16T16:17:00Z">
        <w:r w:rsidR="0068306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tidal </w:t>
        </w:r>
        <w:r w:rsidR="001F5EB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circularization</w:t>
        </w:r>
      </w:ins>
      <w:ins w:id="444" w:author="matsuo@ess.sci.osaka-u.ac.jp" w:date="2019-01-16T16:22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with the host star</w:t>
        </w:r>
      </w:ins>
      <w:ins w:id="445" w:author="matsuo@ess.sci.osaka-u.ac.jp" w:date="2019-01-16T16:16:00Z">
        <w:r w:rsidR="001F5EB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.</w:t>
        </w:r>
      </w:ins>
      <w:ins w:id="446" w:author="matsuo@ess.sci.osaka-u.ac.jp" w:date="2019-01-16T16:48:00Z">
        <w:r w:rsidR="00A6671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447" w:author="matsuo@ess.sci.osaka-u.ac.jp" w:date="2019-01-16T16:28:00Z">
        <w:r w:rsidR="00D6240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</w:p>
    <w:p w:rsidR="00160EAC" w:rsidRDefault="00160EAC" w:rsidP="00D85F36">
      <w:pPr>
        <w:autoSpaceDE w:val="0"/>
        <w:autoSpaceDN w:val="0"/>
        <w:adjustRightInd w:val="0"/>
        <w:jc w:val="left"/>
        <w:rPr>
          <w:ins w:id="448" w:author="matsuo@ess.sci.osaka-u.ac.jp" w:date="2019-01-16T17:08:00Z"/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970728" w:rsidRDefault="00970728" w:rsidP="00D85F36">
      <w:pPr>
        <w:autoSpaceDE w:val="0"/>
        <w:autoSpaceDN w:val="0"/>
        <w:adjustRightInd w:val="0"/>
        <w:jc w:val="left"/>
        <w:rPr>
          <w:ins w:id="449" w:author="matsuo@ess.sci.osaka-u.ac.jp" w:date="2019-01-16T17:08:00Z"/>
          <w:rFonts w:ascii="Times New Roman" w:hAnsi="Times New Roman" w:cs="Times New Roman"/>
          <w:color w:val="000000"/>
          <w:kern w:val="0"/>
          <w:sz w:val="20"/>
          <w:szCs w:val="20"/>
        </w:rPr>
      </w:pPr>
      <w:ins w:id="450" w:author="matsuo@ess.sci.osaka-u.ac.jp" w:date="2019-01-16T17:08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Note that the</w:t>
        </w:r>
        <w:r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t xml:space="preserve"> </w:t>
        </w:r>
      </w:ins>
      <w:ins w:id="451" w:author="matsuo@ess.sci.osaka-u.ac.jp" w:date="2019-01-16T17:13:00Z">
        <w:r w:rsidR="000E34F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eccentricity distribution</w:t>
        </w:r>
        <w:r w:rsidR="0000632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</w:t>
        </w:r>
        <w:r w:rsidR="000E34F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of </w:t>
        </w:r>
      </w:ins>
      <w:ins w:id="452" w:author="matsuo@ess.sci.osaka-u.ac.jp" w:date="2019-01-16T17:08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intermediate-mass and massive planets orbiting the metal-rich stars </w:t>
        </w:r>
      </w:ins>
      <w:ins w:id="453" w:author="matsuo@ess.sci.osaka-u.ac.jp" w:date="2019-01-16T17:13:00Z">
        <w:r w:rsidR="0000632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are</w:t>
        </w:r>
      </w:ins>
      <w:ins w:id="454" w:author="matsuo@ess.sci.osaka-u.ac.jp" w:date="2019-01-16T17:08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consistent with the previous studies (e.g., </w:t>
        </w:r>
        <w:proofErr w:type="spellStart"/>
        <w:r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t>Adibekyan</w:t>
        </w:r>
        <w:proofErr w:type="spellEnd"/>
        <w:r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t xml:space="preserve"> </w:t>
        </w:r>
        <w:r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t>et al. 2013</w:t>
        </w:r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; </w:t>
        </w:r>
        <w:r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t>Dawson &amp; Murray-Clay 2013</w:t>
        </w:r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).</w:t>
        </w:r>
      </w:ins>
    </w:p>
    <w:p w:rsidR="00970728" w:rsidRPr="001F5EB1" w:rsidRDefault="00970728" w:rsidP="00D85F36">
      <w:pPr>
        <w:autoSpaceDE w:val="0"/>
        <w:autoSpaceDN w:val="0"/>
        <w:adjustRightInd w:val="0"/>
        <w:jc w:val="left"/>
        <w:rPr>
          <w:ins w:id="455" w:author="matsuo@ess.sci.osaka-u.ac.jp" w:date="2019-01-16T16:12:00Z"/>
          <w:rFonts w:ascii="Times New Roman" w:hAnsi="Times New Roman" w:cs="Times New Roman" w:hint="eastAsia"/>
          <w:color w:val="000000"/>
          <w:kern w:val="0"/>
          <w:sz w:val="20"/>
          <w:szCs w:val="20"/>
        </w:rPr>
      </w:pPr>
    </w:p>
    <w:p w:rsidR="00D85F36" w:rsidRPr="00D85F36" w:rsidRDefault="00D85F36" w:rsidP="00D85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del w:id="456" w:author="matsuo@ess.sci.osaka-u.ac.jp" w:date="2019-01-16T16:12:00Z">
        <w:r w:rsidDel="00160EA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low- and middle-mass</w:delText>
        </w:r>
        <w:r w:rsidDel="00160EAC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160EA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fi</w:delText>
        </w:r>
        <w:r w:rsidDel="00160EA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elds distribute differently in the metal-rich region.</w:delText>
        </w:r>
        <w:r w:rsidDel="00160EAC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</w:del>
      <w:del w:id="457" w:author="matsuo@ess.sci.osaka-u.ac.jp" w:date="2019-01-16T17:02:00Z">
        <w:r w:rsidDel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We evaluated the samples of these two </w:delText>
        </w:r>
        <w:r w:rsidDel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fi</w:delText>
        </w:r>
        <w:r w:rsidDel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elds by AD</w:delText>
        </w:r>
        <w:r w:rsidDel="00970728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test, and found that the p-values was 5: 0 _  10</w:delText>
        </w:r>
        <w:r w:rsidDel="00970728">
          <w:rPr>
            <w:rFonts w:ascii="Times New Roman" w:hAnsi="Times New Roman" w:cs="Times New Roman"/>
            <w:color w:val="000000"/>
            <w:kern w:val="0"/>
            <w:sz w:val="14"/>
            <w:szCs w:val="14"/>
          </w:rPr>
          <w:delText>􀀀5</w:delText>
        </w:r>
        <w:r w:rsidDel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. In</w:delText>
        </w:r>
        <w:r w:rsidDel="00970728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contrast, the distribution of the low- and middle-mass</w:delText>
        </w:r>
        <w:r w:rsidDel="00970728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fi</w:delText>
        </w:r>
        <w:r w:rsidDel="00970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elds in the metal-poor region are very similar. </w:delText>
        </w:r>
      </w:del>
      <w:del w:id="458" w:author="matsuo@ess.sci.osaka-u.ac.jp" w:date="2019-01-16T17:13:00Z">
        <w:r w:rsidDel="00BB114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This</w:delText>
        </w:r>
        <w:r w:rsidR="00246347" w:rsidDel="00BB114C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BB114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result is consistent with the observational fact that a</w:delText>
        </w:r>
        <w:r w:rsidR="00246347" w:rsidDel="00BB114C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BB114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planet in metal-rich region can be excited by planet-planet and/or planet-disk interaction (e.g., </w:delText>
        </w:r>
        <w:r w:rsidDel="00BB114C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Adibekyan</w:delText>
        </w:r>
        <w:r w:rsidR="00246347" w:rsidDel="00BB114C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BB114C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et al. 2013</w:delText>
        </w:r>
        <w:r w:rsidDel="00BB114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; </w:delText>
        </w:r>
        <w:r w:rsidDel="00BB114C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Dawson &amp; Murray-Clay 2013</w:delText>
        </w:r>
        <w:r w:rsidDel="00BB114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), which causes</w:delText>
        </w:r>
        <w:r w:rsidR="00246347" w:rsidDel="00BB114C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BB114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its eccentricity to grow. On the other hand, the distribution of high-mass </w:delText>
        </w:r>
        <w:r w:rsidR="00246347" w:rsidDel="00BB114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fi</w:delText>
        </w:r>
        <w:r w:rsidDel="00BB114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elds in each region are almost</w:delText>
        </w:r>
        <w:r w:rsidR="00246347" w:rsidDel="00BB114C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BB114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uniform. This result means that the formation process</w:delText>
        </w:r>
        <w:r w:rsidR="00246347" w:rsidDel="00BB114C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BB114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of the planets over 20 M</w:delText>
        </w:r>
        <w:r w:rsidDel="00BB114C">
          <w:rPr>
            <w:rFonts w:ascii="Times New Roman" w:hAnsi="Times New Roman" w:cs="Times New Roman"/>
            <w:color w:val="000000"/>
            <w:kern w:val="0"/>
            <w:sz w:val="14"/>
            <w:szCs w:val="14"/>
          </w:rPr>
          <w:delText xml:space="preserve">J </w:delText>
        </w:r>
        <w:r w:rsidDel="00BB114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differs from other planets.</w:delText>
        </w:r>
      </w:del>
    </w:p>
    <w:sectPr w:rsidR="00D85F36" w:rsidRPr="00D85F36" w:rsidSect="00FA30D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suo@ess.sci.osaka-u.ac.jp">
    <w15:presenceInfo w15:providerId="Windows Live" w15:userId="54bfbad8c0e464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/>
  <w:trackRevision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36"/>
    <w:rsid w:val="00006320"/>
    <w:rsid w:val="00007483"/>
    <w:rsid w:val="0001588E"/>
    <w:rsid w:val="000470C0"/>
    <w:rsid w:val="00094D2D"/>
    <w:rsid w:val="000A0CB7"/>
    <w:rsid w:val="000C131A"/>
    <w:rsid w:val="000C1326"/>
    <w:rsid w:val="000D25E4"/>
    <w:rsid w:val="000D33E5"/>
    <w:rsid w:val="000E34F1"/>
    <w:rsid w:val="000E6DAC"/>
    <w:rsid w:val="0010261E"/>
    <w:rsid w:val="0011513E"/>
    <w:rsid w:val="00156828"/>
    <w:rsid w:val="00160EAC"/>
    <w:rsid w:val="0016566E"/>
    <w:rsid w:val="0017524D"/>
    <w:rsid w:val="001A0C5E"/>
    <w:rsid w:val="001A28C6"/>
    <w:rsid w:val="001C04B4"/>
    <w:rsid w:val="001F5EB1"/>
    <w:rsid w:val="00212F5B"/>
    <w:rsid w:val="002413BF"/>
    <w:rsid w:val="00246347"/>
    <w:rsid w:val="00264381"/>
    <w:rsid w:val="002A199E"/>
    <w:rsid w:val="002A6A55"/>
    <w:rsid w:val="002B10B7"/>
    <w:rsid w:val="002B1F7B"/>
    <w:rsid w:val="002B4528"/>
    <w:rsid w:val="002B50EE"/>
    <w:rsid w:val="002D25AE"/>
    <w:rsid w:val="002D3884"/>
    <w:rsid w:val="002E2130"/>
    <w:rsid w:val="002F6C02"/>
    <w:rsid w:val="002F78BC"/>
    <w:rsid w:val="003069DE"/>
    <w:rsid w:val="00313CD4"/>
    <w:rsid w:val="00314E8B"/>
    <w:rsid w:val="003425DA"/>
    <w:rsid w:val="00352892"/>
    <w:rsid w:val="003536FD"/>
    <w:rsid w:val="0037744E"/>
    <w:rsid w:val="00382306"/>
    <w:rsid w:val="003E1303"/>
    <w:rsid w:val="00411F92"/>
    <w:rsid w:val="00416F64"/>
    <w:rsid w:val="00420A9E"/>
    <w:rsid w:val="00422F67"/>
    <w:rsid w:val="0043019C"/>
    <w:rsid w:val="00436F23"/>
    <w:rsid w:val="0044522C"/>
    <w:rsid w:val="00445453"/>
    <w:rsid w:val="004610C8"/>
    <w:rsid w:val="004E7DA2"/>
    <w:rsid w:val="00501043"/>
    <w:rsid w:val="005370BD"/>
    <w:rsid w:val="0055650C"/>
    <w:rsid w:val="00565963"/>
    <w:rsid w:val="00566E33"/>
    <w:rsid w:val="00580611"/>
    <w:rsid w:val="00594DF3"/>
    <w:rsid w:val="0059692B"/>
    <w:rsid w:val="005A71B7"/>
    <w:rsid w:val="005C7427"/>
    <w:rsid w:val="005F0A6F"/>
    <w:rsid w:val="00610659"/>
    <w:rsid w:val="00636532"/>
    <w:rsid w:val="0065287B"/>
    <w:rsid w:val="0065356D"/>
    <w:rsid w:val="00665518"/>
    <w:rsid w:val="006666EE"/>
    <w:rsid w:val="006724FB"/>
    <w:rsid w:val="00674CA0"/>
    <w:rsid w:val="00675B2F"/>
    <w:rsid w:val="006769CF"/>
    <w:rsid w:val="00683068"/>
    <w:rsid w:val="006836CA"/>
    <w:rsid w:val="00690BD6"/>
    <w:rsid w:val="006A1DB7"/>
    <w:rsid w:val="006E0326"/>
    <w:rsid w:val="006E1DAA"/>
    <w:rsid w:val="006E3294"/>
    <w:rsid w:val="006E3B11"/>
    <w:rsid w:val="0072212B"/>
    <w:rsid w:val="0073420F"/>
    <w:rsid w:val="00740884"/>
    <w:rsid w:val="0074231C"/>
    <w:rsid w:val="00757CE2"/>
    <w:rsid w:val="0079409F"/>
    <w:rsid w:val="00794D6C"/>
    <w:rsid w:val="007A0669"/>
    <w:rsid w:val="007B5EAF"/>
    <w:rsid w:val="007B774D"/>
    <w:rsid w:val="007C2D40"/>
    <w:rsid w:val="007D3A40"/>
    <w:rsid w:val="007F6106"/>
    <w:rsid w:val="0085152D"/>
    <w:rsid w:val="00857D26"/>
    <w:rsid w:val="008B5772"/>
    <w:rsid w:val="008C5556"/>
    <w:rsid w:val="00902A58"/>
    <w:rsid w:val="00940800"/>
    <w:rsid w:val="00970728"/>
    <w:rsid w:val="009B08F2"/>
    <w:rsid w:val="009B6AB2"/>
    <w:rsid w:val="00A138ED"/>
    <w:rsid w:val="00A1766A"/>
    <w:rsid w:val="00A2445F"/>
    <w:rsid w:val="00A25AB8"/>
    <w:rsid w:val="00A27F5C"/>
    <w:rsid w:val="00A6671A"/>
    <w:rsid w:val="00A73992"/>
    <w:rsid w:val="00A74D58"/>
    <w:rsid w:val="00A94BF0"/>
    <w:rsid w:val="00AA1417"/>
    <w:rsid w:val="00AA1821"/>
    <w:rsid w:val="00AB598B"/>
    <w:rsid w:val="00AC12E5"/>
    <w:rsid w:val="00AD182E"/>
    <w:rsid w:val="00AD38D0"/>
    <w:rsid w:val="00AD430F"/>
    <w:rsid w:val="00B32AD4"/>
    <w:rsid w:val="00B40C23"/>
    <w:rsid w:val="00B73913"/>
    <w:rsid w:val="00B76B65"/>
    <w:rsid w:val="00BB114C"/>
    <w:rsid w:val="00BD53AB"/>
    <w:rsid w:val="00BE3F2D"/>
    <w:rsid w:val="00BF3210"/>
    <w:rsid w:val="00C0744D"/>
    <w:rsid w:val="00C15674"/>
    <w:rsid w:val="00C26DAE"/>
    <w:rsid w:val="00C43BF1"/>
    <w:rsid w:val="00C56CD2"/>
    <w:rsid w:val="00C650BD"/>
    <w:rsid w:val="00C662A4"/>
    <w:rsid w:val="00CB5967"/>
    <w:rsid w:val="00CD2097"/>
    <w:rsid w:val="00CD28F8"/>
    <w:rsid w:val="00D053BD"/>
    <w:rsid w:val="00D40BD1"/>
    <w:rsid w:val="00D62403"/>
    <w:rsid w:val="00D85F36"/>
    <w:rsid w:val="00D87E3C"/>
    <w:rsid w:val="00DB162B"/>
    <w:rsid w:val="00E009E0"/>
    <w:rsid w:val="00E2703B"/>
    <w:rsid w:val="00E458D1"/>
    <w:rsid w:val="00E4608C"/>
    <w:rsid w:val="00E52AB9"/>
    <w:rsid w:val="00E701BB"/>
    <w:rsid w:val="00E903E3"/>
    <w:rsid w:val="00E96E0F"/>
    <w:rsid w:val="00EA517D"/>
    <w:rsid w:val="00EB0099"/>
    <w:rsid w:val="00EE6D58"/>
    <w:rsid w:val="00F0466A"/>
    <w:rsid w:val="00F24453"/>
    <w:rsid w:val="00F35D33"/>
    <w:rsid w:val="00F55E82"/>
    <w:rsid w:val="00F610CE"/>
    <w:rsid w:val="00F63A3F"/>
    <w:rsid w:val="00F87844"/>
    <w:rsid w:val="00FA30D8"/>
    <w:rsid w:val="00FB1EC4"/>
    <w:rsid w:val="00F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22781"/>
  <w14:defaultImageDpi w14:val="32767"/>
  <w15:chartTrackingRefBased/>
  <w15:docId w15:val="{C467E447-BD97-6647-BBBB-A2133DDE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182E"/>
    <w:rPr>
      <w:rFonts w:ascii="ＭＳ 明朝" w:eastAsia="ＭＳ 明朝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D182E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matsuo@ess.sci.osaka-u.ac.jp</dc:creator>
  <cp:keywords/>
  <dc:description/>
  <cp:lastModifiedBy>matsuo@ess.sci.osaka-u.ac.jp</cp:lastModifiedBy>
  <cp:revision>106</cp:revision>
  <dcterms:created xsi:type="dcterms:W3CDTF">2019-01-16T18:46:00Z</dcterms:created>
  <dcterms:modified xsi:type="dcterms:W3CDTF">2019-01-17T02:01:00Z</dcterms:modified>
</cp:coreProperties>
</file>